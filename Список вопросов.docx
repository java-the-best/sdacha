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54B5" w:rsidRPr="006B54B5" w:rsidRDefault="006B54B5">
      <w:pPr>
        <w:pStyle w:val="1"/>
        <w:ind w:firstLine="720"/>
        <w:jc w:val="center"/>
        <w:rPr>
          <w:highlight w:val="white"/>
          <w:rPrChange w:id="0" w:author="Anonymous" w:date="2020-09-06T10:39:00Z">
            <w:rPr/>
          </w:rPrChange>
        </w:rPr>
      </w:pPr>
      <w:bookmarkStart w:id="1" w:name="_gajmil5jw9u" w:colFirst="0" w:colLast="0"/>
      <w:bookmarkEnd w:id="1"/>
    </w:p>
    <w:sdt>
      <w:sdtPr>
        <w:id w:val="1587807514"/>
        <w:docPartObj>
          <w:docPartGallery w:val="Table of Contents"/>
          <w:docPartUnique/>
        </w:docPartObj>
      </w:sdtPr>
      <w:sdtEndPr/>
      <w:sdtContent>
        <w:p w14:paraId="00000002" w14:textId="77777777" w:rsidR="006B54B5" w:rsidRPr="006B54B5" w:rsidRDefault="00D73C5B">
          <w:pPr>
            <w:spacing w:before="80" w:line="240" w:lineRule="auto"/>
            <w:rPr>
              <w:color w:val="1155CC"/>
              <w:highlight w:val="white"/>
              <w:u w:val="single"/>
              <w:rPrChange w:id="2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>
            <w:fldChar w:fldCharType="begin"/>
          </w:r>
          <w:r>
            <w:instrText xml:space="preserve"> HYPERLINK \l "_wreyasbrybi0"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3" w:author="Anonymous" w:date="2020-09-06T10:39:00Z">
                <w:rPr>
                  <w:color w:val="1155CC"/>
                  <w:u w:val="single"/>
                </w:rPr>
              </w:rPrChange>
            </w:rPr>
            <w:t>CORE - 1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3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4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"_3z5p5ysjmw87"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5" w:author="Anonymous" w:date="2020-09-06T10:39:00Z">
                <w:rPr>
                  <w:color w:val="1155CC"/>
                  <w:u w:val="single"/>
                </w:rPr>
              </w:rPrChange>
            </w:rPr>
            <w:t>1. ООП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4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6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"_xf8hvwbp5m1g"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7" w:author="Anonymous" w:date="2020-09-06T10:39:00Z">
                <w:rPr>
                  <w:color w:val="1155CC"/>
                  <w:u w:val="single"/>
                </w:rPr>
              </w:rPrChange>
            </w:rPr>
            <w:t>2. Java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5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8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"_lwakvh8jvpxp"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9" w:author="Anonymous" w:date="2020-09-06T10:39:00Z">
                <w:rPr>
                  <w:color w:val="1155CC"/>
                  <w:u w:val="single"/>
                </w:rPr>
              </w:rPrChange>
            </w:rPr>
            <w:t>3. Процедурная Java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6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10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"_v2j07unsftya"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11" w:author="Anonymous" w:date="2020-09-06T10:39:00Z">
                <w:rPr>
                  <w:color w:val="1155CC"/>
                  <w:u w:val="single"/>
                </w:rPr>
              </w:rPrChange>
            </w:rPr>
            <w:t>4. ООП в Java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7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12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"_c4koz9f176xh"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13" w:author="Anonymous" w:date="2020-09-06T10:39:00Z">
                <w:rPr>
                  <w:color w:val="1155CC"/>
                  <w:u w:val="single"/>
                </w:rPr>
              </w:rPrChange>
            </w:rPr>
            <w:t>5. Исключения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8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14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"_cp6mee1q6lsq"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15" w:author="Anonymous" w:date="2020-09-06T10:39:00Z">
                <w:rPr>
                  <w:color w:val="1155CC"/>
                  <w:u w:val="single"/>
                </w:rPr>
              </w:rPrChange>
            </w:rPr>
            <w:t>6. Сериализация и копирование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9" w14:textId="77777777" w:rsidR="006B54B5" w:rsidRPr="006B54B5" w:rsidRDefault="00D73C5B">
          <w:pPr>
            <w:spacing w:before="200" w:line="240" w:lineRule="auto"/>
            <w:rPr>
              <w:color w:val="1155CC"/>
              <w:highlight w:val="white"/>
              <w:u w:val="single"/>
              <w:rPrChange w:id="16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"_2vmj47o1c2o7"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17" w:author="Anonymous" w:date="2020-09-06T10:39:00Z">
                <w:rPr>
                  <w:color w:val="1155CC"/>
                  <w:u w:val="single"/>
                </w:rPr>
              </w:rPrChange>
            </w:rPr>
            <w:t>CORE-2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A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18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"_t4mobhm9o798"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19" w:author="Anonymous" w:date="2020-09-06T10:39:00Z">
                <w:rPr>
                  <w:color w:val="1155CC"/>
                  <w:u w:val="single"/>
                </w:rPr>
              </w:rPrChange>
            </w:rPr>
            <w:t>7. Дженерики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B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20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"_esrhjs6lrnhs"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21" w:author="Anonymous" w:date="2020-09-06T10:39:00Z">
                <w:rPr>
                  <w:color w:val="1155CC"/>
                  <w:u w:val="single"/>
                </w:rPr>
              </w:rPrChange>
            </w:rPr>
            <w:t>8. Коллекции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C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22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"_bug9jcuuiecr"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23" w:author="Anonymous" w:date="2020-09-06T10:39:00Z">
                <w:rPr>
                  <w:color w:val="1155CC"/>
                  <w:u w:val="single"/>
                </w:rPr>
              </w:rPrChange>
            </w:rPr>
            <w:t>9. Функциональные интерфейсы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D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24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"_8xve3c8zxj99"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25" w:author="Anonymous" w:date="2020-09-06T10:39:00Z">
                <w:rPr>
                  <w:color w:val="1155CC"/>
                  <w:u w:val="single"/>
                </w:rPr>
              </w:rPrChange>
            </w:rPr>
            <w:t>10. Stream API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E" w14:textId="77777777" w:rsidR="006B54B5" w:rsidRPr="006B54B5" w:rsidRDefault="00D73C5B">
          <w:pPr>
            <w:spacing w:before="60" w:line="240" w:lineRule="auto"/>
            <w:ind w:left="360"/>
            <w:rPr>
              <w:color w:val="1155CC"/>
              <w:highlight w:val="white"/>
              <w:u w:val="single"/>
              <w:rPrChange w:id="26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"_lfxl2032cnvw"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27" w:author="Anonymous" w:date="2020-09-06T10:39:00Z">
                <w:rPr>
                  <w:color w:val="1155CC"/>
                  <w:u w:val="single"/>
                </w:rPr>
              </w:rPrChange>
            </w:rPr>
            <w:t>11. Java 8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0F" w14:textId="77777777" w:rsidR="006B54B5" w:rsidRPr="006B54B5" w:rsidRDefault="00D73C5B">
          <w:pPr>
            <w:spacing w:before="200" w:line="240" w:lineRule="auto"/>
            <w:rPr>
              <w:color w:val="1155CC"/>
              <w:highlight w:val="white"/>
              <w:u w:val="single"/>
              <w:rPrChange w:id="28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"_hb5mv0vdpocn"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29" w:author="Anonymous" w:date="2020-09-06T10:39:00Z">
                <w:rPr>
                  <w:color w:val="1155CC"/>
                  <w:u w:val="single"/>
                </w:rPr>
              </w:rPrChange>
            </w:rPr>
            <w:t>Многопот</w:t>
          </w:r>
          <w:r>
            <w:rPr>
              <w:color w:val="1155CC"/>
              <w:highlight w:val="white"/>
              <w:u w:val="single"/>
              <w:rPrChange w:id="30" w:author="Anonymous" w:date="2020-09-06T10:39:00Z">
                <w:rPr>
                  <w:color w:val="1155CC"/>
                  <w:u w:val="single"/>
                </w:rPr>
              </w:rPrChange>
            </w:rPr>
            <w:t>очность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10" w14:textId="77777777" w:rsidR="006B54B5" w:rsidRPr="006B54B5" w:rsidRDefault="00D73C5B">
          <w:pPr>
            <w:spacing w:before="200" w:line="240" w:lineRule="auto"/>
            <w:rPr>
              <w:color w:val="1155CC"/>
              <w:highlight w:val="white"/>
              <w:u w:val="single"/>
              <w:rPrChange w:id="31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"_yl882zj6wyi2"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32" w:author="Anonymous" w:date="2020-09-06T10:39:00Z">
                <w:rPr>
                  <w:color w:val="1155CC"/>
                  <w:u w:val="single"/>
                </w:rPr>
              </w:rPrChange>
            </w:rPr>
            <w:t>SQL и базы данных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11" w14:textId="77777777" w:rsidR="006B54B5" w:rsidRPr="006B54B5" w:rsidRDefault="00D73C5B">
          <w:pPr>
            <w:spacing w:before="200" w:line="240" w:lineRule="auto"/>
            <w:rPr>
              <w:color w:val="1155CC"/>
              <w:highlight w:val="white"/>
              <w:u w:val="single"/>
              <w:rPrChange w:id="33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"_s0kbntu2t6tz"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34" w:author="Anonymous" w:date="2020-09-06T10:39:00Z">
                <w:rPr>
                  <w:color w:val="1155CC"/>
                  <w:u w:val="single"/>
                </w:rPr>
              </w:rPrChange>
            </w:rPr>
            <w:t>JPA и Hibernate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12" w14:textId="77777777" w:rsidR="006B54B5" w:rsidRPr="006B54B5" w:rsidRDefault="00D73C5B">
          <w:pPr>
            <w:spacing w:before="200" w:line="240" w:lineRule="auto"/>
            <w:rPr>
              <w:color w:val="1155CC"/>
              <w:highlight w:val="white"/>
              <w:u w:val="single"/>
              <w:rPrChange w:id="35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"_s1w7ejngg35h"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36" w:author="Anonymous" w:date="2020-09-06T10:39:00Z">
                <w:rPr>
                  <w:color w:val="1155CC"/>
                  <w:u w:val="single"/>
                </w:rPr>
              </w:rPrChange>
            </w:rPr>
            <w:t>Spring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13" w14:textId="77777777" w:rsidR="006B54B5" w:rsidRPr="006B54B5" w:rsidRDefault="00D73C5B">
          <w:pPr>
            <w:spacing w:before="200" w:line="240" w:lineRule="auto"/>
            <w:rPr>
              <w:color w:val="1155CC"/>
              <w:highlight w:val="white"/>
              <w:u w:val="single"/>
              <w:rPrChange w:id="37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"_tsd51icir36t"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38" w:author="Anonymous" w:date="2020-09-06T10:39:00Z">
                <w:rPr>
                  <w:color w:val="1155CC"/>
                  <w:u w:val="single"/>
                </w:rPr>
              </w:rPrChange>
            </w:rPr>
            <w:t>Паттерны</w:t>
          </w:r>
          <w:r>
            <w:rPr>
              <w:color w:val="1155CC"/>
              <w:highlight w:val="white"/>
              <w:u w:val="single"/>
            </w:rPr>
            <w:fldChar w:fldCharType="end"/>
          </w:r>
        </w:p>
        <w:p w14:paraId="00000014" w14:textId="77777777" w:rsidR="006B54B5" w:rsidRPr="006B54B5" w:rsidRDefault="00D73C5B">
          <w:pPr>
            <w:spacing w:before="200" w:after="80" w:line="240" w:lineRule="auto"/>
            <w:rPr>
              <w:color w:val="1155CC"/>
              <w:highlight w:val="white"/>
              <w:u w:val="single"/>
              <w:rPrChange w:id="39" w:author="Anonymous" w:date="2020-09-06T10:39:00Z">
                <w:rPr>
                  <w:color w:val="1155CC"/>
                  <w:u w:val="single"/>
                </w:rPr>
              </w:rPrChange>
            </w:rPr>
          </w:pPr>
          <w:r>
            <w:fldChar w:fldCharType="begin"/>
          </w:r>
          <w:r>
            <w:instrText xml:space="preserve"> HYPERLINK \l "_qc8dwu83c17v" \h </w:instrText>
          </w:r>
          <w:r>
            <w:fldChar w:fldCharType="separate"/>
          </w:r>
          <w:r>
            <w:rPr>
              <w:color w:val="1155CC"/>
              <w:highlight w:val="white"/>
              <w:u w:val="single"/>
              <w:rPrChange w:id="40" w:author="Anonymous" w:date="2020-09-06T10:39:00Z">
                <w:rPr>
                  <w:color w:val="1155CC"/>
                  <w:u w:val="single"/>
                </w:rPr>
              </w:rPrChange>
            </w:rPr>
            <w:t>Алгоритмы и структуры данных</w:t>
          </w:r>
          <w:r>
            <w:rPr>
              <w:color w:val="1155CC"/>
              <w:highlight w:val="white"/>
              <w:u w:val="single"/>
            </w:rPr>
            <w:fldChar w:fldCharType="end"/>
          </w:r>
          <w:r>
            <w:fldChar w:fldCharType="end"/>
          </w:r>
        </w:p>
      </w:sdtContent>
    </w:sdt>
    <w:p w14:paraId="00000015" w14:textId="77777777" w:rsidR="006B54B5" w:rsidRPr="006B54B5" w:rsidRDefault="006B54B5">
      <w:pPr>
        <w:rPr>
          <w:highlight w:val="white"/>
          <w:rPrChange w:id="41" w:author="Anonymous" w:date="2020-09-06T10:39:00Z">
            <w:rPr/>
          </w:rPrChange>
        </w:rPr>
      </w:pPr>
    </w:p>
    <w:p w14:paraId="00000016" w14:textId="77777777" w:rsidR="006B54B5" w:rsidRPr="006B54B5" w:rsidRDefault="00D73C5B">
      <w:pPr>
        <w:pStyle w:val="1"/>
        <w:ind w:firstLine="720"/>
        <w:jc w:val="center"/>
        <w:rPr>
          <w:highlight w:val="white"/>
          <w:rPrChange w:id="42" w:author="Anonymous" w:date="2020-09-06T10:39:00Z">
            <w:rPr/>
          </w:rPrChange>
        </w:rPr>
      </w:pPr>
      <w:bookmarkStart w:id="43" w:name="_wreyasbrybi0" w:colFirst="0" w:colLast="0"/>
      <w:bookmarkEnd w:id="43"/>
      <w:r>
        <w:rPr>
          <w:highlight w:val="white"/>
          <w:rPrChange w:id="44" w:author="Anonymous" w:date="2020-09-06T10:39:00Z">
            <w:rPr/>
          </w:rPrChange>
        </w:rPr>
        <w:t>CORE - 1</w:t>
      </w:r>
    </w:p>
    <w:p w14:paraId="00000017" w14:textId="77777777" w:rsidR="006B54B5" w:rsidRPr="006B54B5" w:rsidRDefault="006B54B5">
      <w:pPr>
        <w:rPr>
          <w:highlight w:val="white"/>
          <w:rPrChange w:id="45" w:author="Anonymous" w:date="2020-09-06T10:39:00Z">
            <w:rPr/>
          </w:rPrChange>
        </w:rPr>
      </w:pPr>
    </w:p>
    <w:p w14:paraId="00000030" w14:textId="77777777" w:rsidR="006B54B5" w:rsidRPr="006B54B5" w:rsidRDefault="00D73C5B">
      <w:pPr>
        <w:pStyle w:val="2"/>
        <w:rPr>
          <w:highlight w:val="white"/>
          <w:rPrChange w:id="46" w:author="Anonymous" w:date="2020-09-06T10:39:00Z">
            <w:rPr/>
          </w:rPrChange>
        </w:rPr>
      </w:pPr>
      <w:bookmarkStart w:id="47" w:name="_3z5p5ysjmw87" w:colFirst="0" w:colLast="0"/>
      <w:bookmarkStart w:id="48" w:name="_xf8hvwbp5m1g" w:colFirst="0" w:colLast="0"/>
      <w:bookmarkStart w:id="49" w:name="_lwakvh8jvpxp" w:colFirst="0" w:colLast="0"/>
      <w:bookmarkEnd w:id="47"/>
      <w:bookmarkEnd w:id="48"/>
      <w:bookmarkEnd w:id="49"/>
      <w:r>
        <w:rPr>
          <w:highlight w:val="white"/>
          <w:rPrChange w:id="50" w:author="Anonymous" w:date="2020-09-06T10:39:00Z">
            <w:rPr/>
          </w:rPrChange>
        </w:rPr>
        <w:t>3. Процедурная Java</w:t>
      </w:r>
    </w:p>
    <w:p w14:paraId="00000031" w14:textId="77777777" w:rsidR="006B54B5" w:rsidRDefault="00D73C5B" w:rsidP="006B54B5">
      <w:pPr>
        <w:numPr>
          <w:ilvl w:val="0"/>
          <w:numId w:val="12"/>
        </w:numPr>
        <w:spacing w:before="240"/>
        <w:pPrChange w:id="51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sz w:val="21"/>
          <w:szCs w:val="21"/>
          <w:highlight w:val="white"/>
          <w:rPrChange w:id="52" w:author="Anonymous" w:date="2020-09-06T10:39:00Z">
            <w:rPr>
              <w:sz w:val="21"/>
              <w:szCs w:val="21"/>
            </w:rPr>
          </w:rPrChange>
        </w:rPr>
        <w:t>Какие примитивные типы данных есть в Java?</w:t>
      </w:r>
    </w:p>
    <w:p w14:paraId="00000032" w14:textId="77777777" w:rsidR="006B54B5" w:rsidRDefault="00D73C5B" w:rsidP="006B54B5">
      <w:pPr>
        <w:numPr>
          <w:ilvl w:val="0"/>
          <w:numId w:val="12"/>
        </w:numPr>
        <w:pPrChange w:id="53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4" w:author="Anonymous" w:date="2020-09-06T10:39:00Z">
            <w:rPr/>
          </w:rPrChange>
        </w:rPr>
        <w:t>Что такое char?</w:t>
      </w:r>
    </w:p>
    <w:p w14:paraId="00000033" w14:textId="77777777" w:rsidR="006B54B5" w:rsidRDefault="00D73C5B" w:rsidP="006B54B5">
      <w:pPr>
        <w:numPr>
          <w:ilvl w:val="0"/>
          <w:numId w:val="12"/>
        </w:numPr>
        <w:pPrChange w:id="55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6" w:author="Anonymous" w:date="2020-09-06T10:39:00Z">
            <w:rPr/>
          </w:rPrChange>
        </w:rPr>
        <w:t>Сколько памяти занимает boolean?</w:t>
      </w:r>
    </w:p>
    <w:p w14:paraId="00000034" w14:textId="77777777" w:rsidR="006B54B5" w:rsidRDefault="00D73C5B" w:rsidP="006B54B5">
      <w:pPr>
        <w:numPr>
          <w:ilvl w:val="0"/>
          <w:numId w:val="12"/>
        </w:numPr>
        <w:pPrChange w:id="57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8" w:author="Anonymous" w:date="2020-09-06T10:39:00Z">
            <w:rPr/>
          </w:rPrChange>
        </w:rPr>
        <w:t>Что такое классы-обертки?</w:t>
      </w:r>
    </w:p>
    <w:p w14:paraId="00000035" w14:textId="77777777" w:rsidR="006B54B5" w:rsidRDefault="00D73C5B" w:rsidP="006B54B5">
      <w:pPr>
        <w:numPr>
          <w:ilvl w:val="0"/>
          <w:numId w:val="12"/>
        </w:numPr>
        <w:pPrChange w:id="59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0" w:author="Anonymous" w:date="2020-09-06T10:39:00Z">
            <w:rPr/>
          </w:rPrChange>
        </w:rPr>
        <w:t>Что такое автоупаковка и автораспаковка?</w:t>
      </w:r>
    </w:p>
    <w:p w14:paraId="00000036" w14:textId="77777777" w:rsidR="006B54B5" w:rsidRDefault="00D73C5B" w:rsidP="006B54B5">
      <w:pPr>
        <w:numPr>
          <w:ilvl w:val="0"/>
          <w:numId w:val="12"/>
        </w:numPr>
        <w:pPrChange w:id="61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2" w:author="Anonymous" w:date="2020-09-06T10:39:00Z">
            <w:rPr/>
          </w:rPrChange>
        </w:rPr>
        <w:t>Что такое явное и неявное приведение типов? В каких случаях в java нужно использовать явное приведение?</w:t>
      </w:r>
    </w:p>
    <w:p w14:paraId="00000037" w14:textId="77777777" w:rsidR="006B54B5" w:rsidRDefault="00D73C5B" w:rsidP="006B54B5">
      <w:pPr>
        <w:numPr>
          <w:ilvl w:val="0"/>
          <w:numId w:val="12"/>
        </w:numPr>
        <w:pPrChange w:id="63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4" w:author="Anonymous" w:date="2020-09-06T10:39:00Z">
            <w:rPr/>
          </w:rPrChange>
        </w:rPr>
        <w:t>Что такое пул интов?</w:t>
      </w:r>
    </w:p>
    <w:p w14:paraId="00000038" w14:textId="77777777" w:rsidR="006B54B5" w:rsidRDefault="00D73C5B" w:rsidP="006B54B5">
      <w:pPr>
        <w:numPr>
          <w:ilvl w:val="0"/>
          <w:numId w:val="12"/>
        </w:numPr>
        <w:pPrChange w:id="65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6" w:author="Anonymous" w:date="2020-09-06T10:39:00Z">
            <w:rPr/>
          </w:rPrChange>
        </w:rPr>
        <w:t>Какие нюансы у строк в Java?</w:t>
      </w:r>
    </w:p>
    <w:p w14:paraId="00000039" w14:textId="77777777" w:rsidR="006B54B5" w:rsidRDefault="00D73C5B" w:rsidP="006B54B5">
      <w:pPr>
        <w:numPr>
          <w:ilvl w:val="0"/>
          <w:numId w:val="12"/>
        </w:numPr>
        <w:pPrChange w:id="67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8" w:author="Anonymous" w:date="2020-09-06T10:39:00Z">
            <w:rPr/>
          </w:rPrChange>
        </w:rPr>
        <w:t>Что такое пул строк?</w:t>
      </w:r>
    </w:p>
    <w:p w14:paraId="0000003A" w14:textId="77777777" w:rsidR="006B54B5" w:rsidRDefault="00D73C5B" w:rsidP="006B54B5">
      <w:pPr>
        <w:numPr>
          <w:ilvl w:val="0"/>
          <w:numId w:val="12"/>
        </w:numPr>
        <w:pPrChange w:id="69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0" w:author="Anonymous" w:date="2020-09-06T10:39:00Z">
            <w:rPr/>
          </w:rPrChange>
        </w:rPr>
        <w:lastRenderedPageBreak/>
        <w:t>Почему не рекомендуется изменять строки в цикле? Что рекомендуется использовать?</w:t>
      </w:r>
    </w:p>
    <w:p w14:paraId="0000003B" w14:textId="77777777" w:rsidR="006B54B5" w:rsidRDefault="00D73C5B" w:rsidP="006B54B5">
      <w:pPr>
        <w:numPr>
          <w:ilvl w:val="0"/>
          <w:numId w:val="12"/>
        </w:numPr>
        <w:pPrChange w:id="71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2" w:author="Anonymous" w:date="2020-09-06T10:39:00Z">
            <w:rPr/>
          </w:rPrChange>
        </w:rPr>
        <w:t xml:space="preserve">Почему строки не рекомендуется использовать для хранения паролей? </w:t>
      </w:r>
    </w:p>
    <w:p w14:paraId="0000003C" w14:textId="77777777" w:rsidR="006B54B5" w:rsidRDefault="00D73C5B" w:rsidP="006B54B5">
      <w:pPr>
        <w:numPr>
          <w:ilvl w:val="0"/>
          <w:numId w:val="12"/>
        </w:numPr>
        <w:pPrChange w:id="73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4" w:author="Anonymous" w:date="2020-09-06T10:39:00Z">
            <w:rPr/>
          </w:rPrChange>
        </w:rPr>
        <w:t>Почему String неизменяемый и финализированный класс?</w:t>
      </w:r>
      <w:ins w:id="75" w:author="Nurs D" w:date="2020-09-07T14:38:00Z">
        <w:r>
          <w:rPr>
            <w:highlight w:val="white"/>
            <w:rPrChange w:id="76" w:author="Anonymous" w:date="2020-09-06T10:39:00Z">
              <w:rPr/>
            </w:rPrChange>
          </w:rPr>
          <w:tab/>
        </w:r>
      </w:ins>
    </w:p>
    <w:p w14:paraId="0000003D" w14:textId="77777777" w:rsidR="006B54B5" w:rsidRDefault="00D73C5B" w:rsidP="006B54B5">
      <w:pPr>
        <w:numPr>
          <w:ilvl w:val="0"/>
          <w:numId w:val="12"/>
        </w:numPr>
        <w:pPrChange w:id="77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8" w:author="Anonymous" w:date="2020-09-06T10:39:00Z">
            <w:rPr/>
          </w:rPrChange>
        </w:rPr>
        <w:t>Почему строка является популярным ключом в HashMap в J</w:t>
      </w:r>
      <w:r>
        <w:rPr>
          <w:highlight w:val="white"/>
          <w:rPrChange w:id="79" w:author="Anonymous" w:date="2020-09-06T10:39:00Z">
            <w:rPr/>
          </w:rPrChange>
        </w:rPr>
        <w:t xml:space="preserve">ava? </w:t>
      </w:r>
    </w:p>
    <w:p w14:paraId="0000003E" w14:textId="77777777" w:rsidR="006B54B5" w:rsidRDefault="00D73C5B" w:rsidP="006B54B5">
      <w:pPr>
        <w:numPr>
          <w:ilvl w:val="0"/>
          <w:numId w:val="12"/>
        </w:numPr>
        <w:pPrChange w:id="80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81" w:author="Anonymous" w:date="2020-09-06T10:39:00Z">
            <w:rPr/>
          </w:rPrChange>
        </w:rPr>
        <w:t>Что делает метод intern() в классе String?</w:t>
      </w:r>
    </w:p>
    <w:p w14:paraId="0000003F" w14:textId="77777777" w:rsidR="006B54B5" w:rsidRDefault="00D73C5B" w:rsidP="006B54B5">
      <w:pPr>
        <w:numPr>
          <w:ilvl w:val="0"/>
          <w:numId w:val="12"/>
        </w:numPr>
        <w:pPrChange w:id="82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83" w:author="Anonymous" w:date="2020-09-06T10:39:00Z">
            <w:rPr/>
          </w:rPrChange>
        </w:rPr>
        <w:t>Можно ли использовать строки в конструкции switch?</w:t>
      </w:r>
    </w:p>
    <w:p w14:paraId="00000040" w14:textId="77777777" w:rsidR="006B54B5" w:rsidRPr="00940AF3" w:rsidRDefault="00D73C5B" w:rsidP="006B54B5">
      <w:pPr>
        <w:numPr>
          <w:ilvl w:val="0"/>
          <w:numId w:val="12"/>
        </w:numPr>
        <w:rPr>
          <w:lang w:val="en-US"/>
        </w:rPr>
        <w:pPrChange w:id="84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85" w:author="Anonymous" w:date="2020-09-06T10:39:00Z">
            <w:rPr/>
          </w:rPrChange>
        </w:rPr>
        <w:t>Какая</w:t>
      </w:r>
      <w:r w:rsidRPr="00940AF3">
        <w:rPr>
          <w:highlight w:val="white"/>
          <w:lang w:val="en-US"/>
          <w:rPrChange w:id="86" w:author="Anonymous" w:date="2020-09-06T10:39:00Z">
            <w:rPr/>
          </w:rPrChange>
        </w:rPr>
        <w:t xml:space="preserve"> </w:t>
      </w:r>
      <w:r>
        <w:rPr>
          <w:highlight w:val="white"/>
          <w:rPrChange w:id="87" w:author="Anonymous" w:date="2020-09-06T10:39:00Z">
            <w:rPr/>
          </w:rPrChange>
        </w:rPr>
        <w:t>основная</w:t>
      </w:r>
      <w:r w:rsidRPr="00940AF3">
        <w:rPr>
          <w:highlight w:val="white"/>
          <w:lang w:val="en-US"/>
          <w:rPrChange w:id="88" w:author="Anonymous" w:date="2020-09-06T10:39:00Z">
            <w:rPr/>
          </w:rPrChange>
        </w:rPr>
        <w:t xml:space="preserve"> </w:t>
      </w:r>
      <w:r>
        <w:rPr>
          <w:highlight w:val="white"/>
          <w:rPrChange w:id="89" w:author="Anonymous" w:date="2020-09-06T10:39:00Z">
            <w:rPr/>
          </w:rPrChange>
        </w:rPr>
        <w:t>разница</w:t>
      </w:r>
      <w:r w:rsidRPr="00940AF3">
        <w:rPr>
          <w:highlight w:val="white"/>
          <w:lang w:val="en-US"/>
          <w:rPrChange w:id="90" w:author="Anonymous" w:date="2020-09-06T10:39:00Z">
            <w:rPr/>
          </w:rPrChange>
        </w:rPr>
        <w:t xml:space="preserve"> </w:t>
      </w:r>
      <w:r>
        <w:rPr>
          <w:highlight w:val="white"/>
          <w:rPrChange w:id="91" w:author="Anonymous" w:date="2020-09-06T10:39:00Z">
            <w:rPr/>
          </w:rPrChange>
        </w:rPr>
        <w:t>между</w:t>
      </w:r>
      <w:r w:rsidRPr="00940AF3">
        <w:rPr>
          <w:highlight w:val="white"/>
          <w:lang w:val="en-US"/>
          <w:rPrChange w:id="92" w:author="Anonymous" w:date="2020-09-06T10:39:00Z">
            <w:rPr/>
          </w:rPrChange>
        </w:rPr>
        <w:t xml:space="preserve"> String, StringBuffer, StringBuilder?</w:t>
      </w:r>
    </w:p>
    <w:p w14:paraId="00000041" w14:textId="77777777" w:rsidR="006B54B5" w:rsidRDefault="00D73C5B" w:rsidP="006B54B5">
      <w:pPr>
        <w:numPr>
          <w:ilvl w:val="0"/>
          <w:numId w:val="12"/>
        </w:numPr>
        <w:pPrChange w:id="93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94" w:author="Anonymous" w:date="2020-09-06T10:39:00Z">
            <w:rPr/>
          </w:rPrChange>
        </w:rPr>
        <w:t>Существуют ли в java многомерные массивы?</w:t>
      </w:r>
    </w:p>
    <w:p w14:paraId="00000042" w14:textId="77777777" w:rsidR="006B54B5" w:rsidRDefault="00D73C5B" w:rsidP="006B54B5">
      <w:pPr>
        <w:numPr>
          <w:ilvl w:val="0"/>
          <w:numId w:val="12"/>
        </w:numPr>
        <w:pPrChange w:id="95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96" w:author="Anonymous" w:date="2020-09-06T10:39:00Z">
            <w:rPr/>
          </w:rPrChange>
        </w:rPr>
        <w:t>Какими значениями инициируются переменные по умо</w:t>
      </w:r>
      <w:r>
        <w:rPr>
          <w:highlight w:val="white"/>
          <w:rPrChange w:id="97" w:author="Anonymous" w:date="2020-09-06T10:39:00Z">
            <w:rPr/>
          </w:rPrChange>
        </w:rPr>
        <w:t>лчанию?</w:t>
      </w:r>
    </w:p>
    <w:p w14:paraId="00000043" w14:textId="77777777" w:rsidR="006B54B5" w:rsidRDefault="00D73C5B" w:rsidP="006B54B5">
      <w:pPr>
        <w:numPr>
          <w:ilvl w:val="0"/>
          <w:numId w:val="12"/>
        </w:numPr>
        <w:pPrChange w:id="98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99" w:author="Anonymous" w:date="2020-09-06T10:39:00Z">
            <w:rPr/>
          </w:rPrChange>
        </w:rPr>
        <w:t>Что такое сигнатура метода?</w:t>
      </w:r>
    </w:p>
    <w:p w14:paraId="00000044" w14:textId="77777777" w:rsidR="006B54B5" w:rsidRDefault="00D73C5B" w:rsidP="006B54B5">
      <w:pPr>
        <w:numPr>
          <w:ilvl w:val="0"/>
          <w:numId w:val="12"/>
        </w:numPr>
        <w:pPrChange w:id="100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01" w:author="Anonymous" w:date="2020-09-06T10:39:00Z">
            <w:rPr/>
          </w:rPrChange>
        </w:rPr>
        <w:t>Расскажите про метод main</w:t>
      </w:r>
    </w:p>
    <w:p w14:paraId="00000045" w14:textId="77777777" w:rsidR="006B54B5" w:rsidRDefault="00D73C5B" w:rsidP="006B54B5">
      <w:pPr>
        <w:numPr>
          <w:ilvl w:val="0"/>
          <w:numId w:val="12"/>
        </w:numPr>
        <w:spacing w:after="240"/>
        <w:pPrChange w:id="102" w:author="Anonymous" w:date="2020-09-06T10:39:00Z">
          <w:pPr>
            <w:numPr>
              <w:numId w:val="12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03" w:author="Anonymous" w:date="2020-09-06T10:39:00Z">
            <w:rPr/>
          </w:rPrChange>
        </w:rPr>
        <w:t xml:space="preserve">Каким образом переменные передаются в методы, по значению или по ссылке? </w:t>
      </w:r>
    </w:p>
    <w:p w14:paraId="00000046" w14:textId="77777777" w:rsidR="006B54B5" w:rsidRPr="006B54B5" w:rsidRDefault="00D73C5B">
      <w:pPr>
        <w:pStyle w:val="2"/>
        <w:ind w:left="720"/>
        <w:rPr>
          <w:highlight w:val="white"/>
          <w:rPrChange w:id="104" w:author="Anonymous" w:date="2020-09-06T10:39:00Z">
            <w:rPr/>
          </w:rPrChange>
        </w:rPr>
      </w:pPr>
      <w:bookmarkStart w:id="105" w:name="_v2j07unsftya" w:colFirst="0" w:colLast="0"/>
      <w:bookmarkEnd w:id="105"/>
      <w:r>
        <w:rPr>
          <w:highlight w:val="white"/>
          <w:rPrChange w:id="106" w:author="Anonymous" w:date="2020-09-06T10:39:00Z">
            <w:rPr/>
          </w:rPrChange>
        </w:rPr>
        <w:t>4. ООП в Java</w:t>
      </w:r>
    </w:p>
    <w:p w14:paraId="00000047" w14:textId="77777777" w:rsidR="006B54B5" w:rsidRDefault="00D73C5B" w:rsidP="006B54B5">
      <w:pPr>
        <w:numPr>
          <w:ilvl w:val="0"/>
          <w:numId w:val="17"/>
        </w:numPr>
        <w:spacing w:before="240"/>
        <w:pPrChange w:id="107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08" w:author="Anonymous" w:date="2020-09-06T10:39:00Z">
            <w:rPr/>
          </w:rPrChange>
        </w:rPr>
        <w:t>Какие виды классов есть в java?</w:t>
      </w:r>
    </w:p>
    <w:p w14:paraId="00000048" w14:textId="77777777" w:rsidR="006B54B5" w:rsidRDefault="00D73C5B" w:rsidP="006B54B5">
      <w:pPr>
        <w:numPr>
          <w:ilvl w:val="0"/>
          <w:numId w:val="17"/>
        </w:numPr>
        <w:pPrChange w:id="109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10" w:author="Anonymous" w:date="2020-09-06T10:39:00Z">
            <w:rPr/>
          </w:rPrChange>
        </w:rPr>
        <w:t>Расскажите про вложенные классы. В каких случаях они применяются?</w:t>
      </w:r>
    </w:p>
    <w:p w14:paraId="00000049" w14:textId="77777777" w:rsidR="006B54B5" w:rsidRDefault="00D73C5B" w:rsidP="006B54B5">
      <w:pPr>
        <w:numPr>
          <w:ilvl w:val="0"/>
          <w:numId w:val="17"/>
        </w:numPr>
        <w:pPrChange w:id="111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12" w:author="Anonymous" w:date="2020-09-06T10:39:00Z">
            <w:rPr/>
          </w:rPrChange>
        </w:rPr>
        <w:t>- Что та</w:t>
      </w:r>
      <w:r>
        <w:rPr>
          <w:highlight w:val="white"/>
          <w:rPrChange w:id="113" w:author="Anonymous" w:date="2020-09-06T10:39:00Z">
            <w:rPr/>
          </w:rPrChange>
        </w:rPr>
        <w:t>кое «локальный класс»? Каковы его особенности?</w:t>
      </w:r>
    </w:p>
    <w:p w14:paraId="0000004A" w14:textId="77777777" w:rsidR="006B54B5" w:rsidRDefault="00D73C5B" w:rsidP="006B54B5">
      <w:pPr>
        <w:numPr>
          <w:ilvl w:val="0"/>
          <w:numId w:val="17"/>
        </w:numPr>
        <w:pPrChange w:id="114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15" w:author="Anonymous" w:date="2020-09-06T10:39:00Z">
            <w:rPr/>
          </w:rPrChange>
        </w:rPr>
        <w:t>Что такое «анонимные классы»? Где они применяются?</w:t>
      </w:r>
    </w:p>
    <w:p w14:paraId="0000004B" w14:textId="77777777" w:rsidR="006B54B5" w:rsidRDefault="00D73C5B" w:rsidP="006B54B5">
      <w:pPr>
        <w:numPr>
          <w:ilvl w:val="0"/>
          <w:numId w:val="17"/>
        </w:numPr>
        <w:pPrChange w:id="116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17" w:author="Anonymous" w:date="2020-09-06T10:39:00Z">
            <w:rPr/>
          </w:rPrChange>
        </w:rPr>
        <w:t>- Каким образом из вложенного класса получить доступ к полю внешнего класса?</w:t>
      </w:r>
    </w:p>
    <w:p w14:paraId="0000004C" w14:textId="77777777" w:rsidR="006B54B5" w:rsidRDefault="00D73C5B" w:rsidP="006B54B5">
      <w:pPr>
        <w:numPr>
          <w:ilvl w:val="0"/>
          <w:numId w:val="17"/>
        </w:numPr>
        <w:pPrChange w:id="118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19" w:author="Anonymous" w:date="2020-09-06T10:39:00Z">
            <w:rPr/>
          </w:rPrChange>
        </w:rPr>
        <w:t>Что такое перечисления (enum)?</w:t>
      </w:r>
    </w:p>
    <w:p w14:paraId="0000004D" w14:textId="77777777" w:rsidR="006B54B5" w:rsidRDefault="00D73C5B" w:rsidP="006B54B5">
      <w:pPr>
        <w:numPr>
          <w:ilvl w:val="0"/>
          <w:numId w:val="17"/>
        </w:numPr>
        <w:pPrChange w:id="120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21" w:author="Anonymous" w:date="2020-09-06T10:39:00Z">
            <w:rPr/>
          </w:rPrChange>
        </w:rPr>
        <w:t>Как проблема ромбовидного наследования решена в java?</w:t>
      </w:r>
    </w:p>
    <w:p w14:paraId="0000004E" w14:textId="77777777" w:rsidR="006B54B5" w:rsidRDefault="00D73C5B" w:rsidP="006B54B5">
      <w:pPr>
        <w:numPr>
          <w:ilvl w:val="0"/>
          <w:numId w:val="17"/>
        </w:numPr>
        <w:pPrChange w:id="122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23" w:author="Anonymous" w:date="2020-09-06T10:39:00Z">
            <w:rPr/>
          </w:rPrChange>
        </w:rPr>
        <w:t>Что такое конструктор по умолчанию?</w:t>
      </w:r>
    </w:p>
    <w:p w14:paraId="0000004F" w14:textId="77777777" w:rsidR="006B54B5" w:rsidRDefault="00D73C5B" w:rsidP="006B54B5">
      <w:pPr>
        <w:numPr>
          <w:ilvl w:val="0"/>
          <w:numId w:val="17"/>
        </w:numPr>
        <w:pPrChange w:id="124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25" w:author="Anonymous" w:date="2020-09-06T10:39:00Z">
            <w:rPr/>
          </w:rPrChange>
        </w:rPr>
        <w:t>Могут ли быть приватные конструкторы? Для чего они нужны?</w:t>
      </w:r>
    </w:p>
    <w:p w14:paraId="00000050" w14:textId="77777777" w:rsidR="006B54B5" w:rsidRDefault="00D73C5B" w:rsidP="006B54B5">
      <w:pPr>
        <w:numPr>
          <w:ilvl w:val="0"/>
          <w:numId w:val="17"/>
        </w:numPr>
        <w:pPrChange w:id="126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27" w:author="Anonymous" w:date="2020-09-06T10:39:00Z">
            <w:rPr/>
          </w:rPrChange>
        </w:rPr>
        <w:t>Расскажите про классы-загрузчики и про динамическую загрузку классов.</w:t>
      </w:r>
    </w:p>
    <w:p w14:paraId="00000051" w14:textId="77777777" w:rsidR="006B54B5" w:rsidRDefault="00D73C5B" w:rsidP="006B54B5">
      <w:pPr>
        <w:numPr>
          <w:ilvl w:val="0"/>
          <w:numId w:val="17"/>
        </w:numPr>
        <w:pPrChange w:id="128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29" w:author="Anonymous" w:date="2020-09-06T10:39:00Z">
            <w:rPr/>
          </w:rPrChange>
        </w:rPr>
        <w:t>Чем отличаются конструкторы по-умолчан</w:t>
      </w:r>
      <w:r>
        <w:rPr>
          <w:highlight w:val="white"/>
          <w:rPrChange w:id="130" w:author="Anonymous" w:date="2020-09-06T10:39:00Z">
            <w:rPr/>
          </w:rPrChange>
        </w:rPr>
        <w:t>ию, конструктор копирования и конструктор с параметрами?</w:t>
      </w:r>
    </w:p>
    <w:p w14:paraId="00000052" w14:textId="77777777" w:rsidR="006B54B5" w:rsidRDefault="00D73C5B" w:rsidP="006B54B5">
      <w:pPr>
        <w:numPr>
          <w:ilvl w:val="0"/>
          <w:numId w:val="17"/>
        </w:numPr>
        <w:pPrChange w:id="131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32" w:author="Anonymous" w:date="2020-09-06T10:39:00Z">
            <w:rPr/>
          </w:rPrChange>
        </w:rPr>
        <w:t>Какие модификаторы доступа есть в Java? Какие применимы к классам?</w:t>
      </w:r>
    </w:p>
    <w:p w14:paraId="00000053" w14:textId="77777777" w:rsidR="006B54B5" w:rsidRDefault="00D73C5B" w:rsidP="006B54B5">
      <w:pPr>
        <w:numPr>
          <w:ilvl w:val="0"/>
          <w:numId w:val="17"/>
        </w:numPr>
        <w:pPrChange w:id="133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34" w:author="Anonymous" w:date="2020-09-06T10:39:00Z">
            <w:rPr/>
          </w:rPrChange>
        </w:rPr>
        <w:t>Что означает модификатор static?</w:t>
      </w:r>
    </w:p>
    <w:p w14:paraId="00000054" w14:textId="77777777" w:rsidR="006B54B5" w:rsidRDefault="00D73C5B" w:rsidP="006B54B5">
      <w:pPr>
        <w:numPr>
          <w:ilvl w:val="0"/>
          <w:numId w:val="17"/>
        </w:numPr>
        <w:pPrChange w:id="135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36" w:author="Anonymous" w:date="2020-09-06T10:39:00Z">
            <w:rPr/>
          </w:rPrChange>
        </w:rPr>
        <w:t>Может ли статический метод быть переопределён или перегружен?</w:t>
      </w:r>
    </w:p>
    <w:p w14:paraId="00000055" w14:textId="77777777" w:rsidR="006B54B5" w:rsidRDefault="00D73C5B" w:rsidP="006B54B5">
      <w:pPr>
        <w:numPr>
          <w:ilvl w:val="0"/>
          <w:numId w:val="17"/>
        </w:numPr>
        <w:pPrChange w:id="137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38" w:author="Anonymous" w:date="2020-09-06T10:39:00Z">
            <w:rPr/>
          </w:rPrChange>
        </w:rPr>
        <w:t>Могут ли нестатические методы перегру</w:t>
      </w:r>
      <w:r>
        <w:rPr>
          <w:highlight w:val="white"/>
          <w:rPrChange w:id="139" w:author="Anonymous" w:date="2020-09-06T10:39:00Z">
            <w:rPr/>
          </w:rPrChange>
        </w:rPr>
        <w:t>зить статические?</w:t>
      </w:r>
    </w:p>
    <w:p w14:paraId="00000056" w14:textId="77777777" w:rsidR="006B54B5" w:rsidRDefault="00D73C5B" w:rsidP="006B54B5">
      <w:pPr>
        <w:numPr>
          <w:ilvl w:val="0"/>
          <w:numId w:val="17"/>
        </w:numPr>
        <w:pPrChange w:id="140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41" w:author="Anonymous" w:date="2020-09-06T10:39:00Z">
            <w:rPr/>
          </w:rPrChange>
        </w:rPr>
        <w:t>Можно ли сузить уровень доступа/тип возвращаемого значения при переопределении метода?</w:t>
      </w:r>
    </w:p>
    <w:p w14:paraId="00000057" w14:textId="77777777" w:rsidR="006B54B5" w:rsidRDefault="00D73C5B" w:rsidP="006B54B5">
      <w:pPr>
        <w:numPr>
          <w:ilvl w:val="0"/>
          <w:numId w:val="17"/>
        </w:numPr>
        <w:pPrChange w:id="142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43" w:author="Anonymous" w:date="2020-09-06T10:39:00Z">
            <w:rPr/>
          </w:rPrChange>
        </w:rPr>
        <w:t>Что можно изменить в сигнатуре метода при переопределении? Можно ли менять модификаторы (throws и тп)?</w:t>
      </w:r>
    </w:p>
    <w:p w14:paraId="00000058" w14:textId="77777777" w:rsidR="006B54B5" w:rsidRDefault="00D73C5B" w:rsidP="006B54B5">
      <w:pPr>
        <w:numPr>
          <w:ilvl w:val="0"/>
          <w:numId w:val="17"/>
        </w:numPr>
        <w:pPrChange w:id="144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45" w:author="Anonymous" w:date="2020-09-06T10:39:00Z">
            <w:rPr/>
          </w:rPrChange>
        </w:rPr>
        <w:t>Могут ли классы быть статическими?</w:t>
      </w:r>
    </w:p>
    <w:p w14:paraId="00000059" w14:textId="77777777" w:rsidR="006B54B5" w:rsidRDefault="00D73C5B" w:rsidP="006B54B5">
      <w:pPr>
        <w:numPr>
          <w:ilvl w:val="0"/>
          <w:numId w:val="17"/>
        </w:numPr>
        <w:pPrChange w:id="146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47" w:author="Anonymous" w:date="2020-09-06T10:39:00Z">
            <w:rPr/>
          </w:rPrChange>
        </w:rPr>
        <w:t xml:space="preserve">Что означает </w:t>
      </w:r>
      <w:r>
        <w:rPr>
          <w:highlight w:val="white"/>
          <w:rPrChange w:id="148" w:author="Anonymous" w:date="2020-09-06T10:39:00Z">
            <w:rPr/>
          </w:rPrChange>
        </w:rPr>
        <w:t>модификатор final? К чему он может быть применим?</w:t>
      </w:r>
    </w:p>
    <w:p w14:paraId="0000005A" w14:textId="77777777" w:rsidR="006B54B5" w:rsidRDefault="00D73C5B" w:rsidP="006B54B5">
      <w:pPr>
        <w:numPr>
          <w:ilvl w:val="0"/>
          <w:numId w:val="17"/>
        </w:numPr>
        <w:pPrChange w:id="149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50" w:author="Anonymous" w:date="2020-09-06T10:39:00Z">
            <w:rPr/>
          </w:rPrChange>
        </w:rPr>
        <w:t>Что такое абстрактные классы? Чем они отличаются от обычных?</w:t>
      </w:r>
    </w:p>
    <w:p w14:paraId="0000005B" w14:textId="77777777" w:rsidR="006B54B5" w:rsidRDefault="00D73C5B" w:rsidP="006B54B5">
      <w:pPr>
        <w:numPr>
          <w:ilvl w:val="0"/>
          <w:numId w:val="17"/>
        </w:numPr>
        <w:pPrChange w:id="151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52" w:author="Anonymous" w:date="2020-09-06T10:39:00Z">
            <w:rPr/>
          </w:rPrChange>
        </w:rPr>
        <w:t>Может ли быть абстрактный класс без абстрактных методов?</w:t>
      </w:r>
    </w:p>
    <w:p w14:paraId="0000005C" w14:textId="77777777" w:rsidR="006B54B5" w:rsidRDefault="00D73C5B" w:rsidP="006B54B5">
      <w:pPr>
        <w:numPr>
          <w:ilvl w:val="0"/>
          <w:numId w:val="17"/>
        </w:numPr>
        <w:pPrChange w:id="153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54" w:author="Anonymous" w:date="2020-09-06T10:39:00Z">
            <w:rPr/>
          </w:rPrChange>
        </w:rPr>
        <w:t>Могут ли быть конструкторы у абстрактных классов? Для чего они нужны?</w:t>
      </w:r>
    </w:p>
    <w:p w14:paraId="0000005D" w14:textId="77777777" w:rsidR="006B54B5" w:rsidRDefault="00D73C5B" w:rsidP="006B54B5">
      <w:pPr>
        <w:numPr>
          <w:ilvl w:val="0"/>
          <w:numId w:val="17"/>
        </w:numPr>
        <w:pPrChange w:id="155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56" w:author="Anonymous" w:date="2020-09-06T10:39:00Z">
            <w:rPr/>
          </w:rPrChange>
        </w:rPr>
        <w:t>Что такое интерфей</w:t>
      </w:r>
      <w:r>
        <w:rPr>
          <w:highlight w:val="white"/>
          <w:rPrChange w:id="157" w:author="Anonymous" w:date="2020-09-06T10:39:00Z">
            <w:rPr/>
          </w:rPrChange>
        </w:rPr>
        <w:t>сы? Какие модификаторы по умолчанию имеют поля и методы интерфейсов?</w:t>
      </w:r>
    </w:p>
    <w:p w14:paraId="0000005E" w14:textId="77777777" w:rsidR="006B54B5" w:rsidRDefault="00D73C5B" w:rsidP="006B54B5">
      <w:pPr>
        <w:numPr>
          <w:ilvl w:val="0"/>
          <w:numId w:val="17"/>
        </w:numPr>
        <w:pPrChange w:id="158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59" w:author="Anonymous" w:date="2020-09-06T10:39:00Z">
            <w:rPr/>
          </w:rPrChange>
        </w:rPr>
        <w:t>Чем интерфейсы отличаются от абстрактных классов? В каких случаях следует использовать абстрактный класс, а в каких интерфейс?</w:t>
      </w:r>
    </w:p>
    <w:p w14:paraId="0000005F" w14:textId="77777777" w:rsidR="006B54B5" w:rsidRDefault="00D73C5B" w:rsidP="006B54B5">
      <w:pPr>
        <w:numPr>
          <w:ilvl w:val="0"/>
          <w:numId w:val="17"/>
        </w:numPr>
        <w:pPrChange w:id="160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61" w:author="Anonymous" w:date="2020-09-06T10:39:00Z">
            <w:rPr/>
          </w:rPrChange>
        </w:rPr>
        <w:t>Может ли один интерфейс наследоваться от другого? От двух др</w:t>
      </w:r>
      <w:r>
        <w:rPr>
          <w:highlight w:val="white"/>
          <w:rPrChange w:id="162" w:author="Anonymous" w:date="2020-09-06T10:39:00Z">
            <w:rPr/>
          </w:rPrChange>
        </w:rPr>
        <w:t>угих?</w:t>
      </w:r>
    </w:p>
    <w:p w14:paraId="00000060" w14:textId="77777777" w:rsidR="006B54B5" w:rsidRDefault="00D73C5B" w:rsidP="006B54B5">
      <w:pPr>
        <w:numPr>
          <w:ilvl w:val="0"/>
          <w:numId w:val="17"/>
        </w:numPr>
        <w:pPrChange w:id="163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64" w:author="Anonymous" w:date="2020-09-06T10:39:00Z">
            <w:rPr/>
          </w:rPrChange>
        </w:rPr>
        <w:lastRenderedPageBreak/>
        <w:t>Что такое дефолтные методы интерфейсов? Для чего они нужны?</w:t>
      </w:r>
    </w:p>
    <w:p w14:paraId="00000061" w14:textId="77777777" w:rsidR="006B54B5" w:rsidRDefault="00D73C5B" w:rsidP="006B54B5">
      <w:pPr>
        <w:numPr>
          <w:ilvl w:val="0"/>
          <w:numId w:val="17"/>
        </w:numPr>
        <w:pPrChange w:id="165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66" w:author="Anonymous" w:date="2020-09-06T10:39:00Z">
            <w:rPr/>
          </w:rPrChange>
        </w:rPr>
        <w:t>Как решается проблема ромбовидного наследования при наследовании интерфейсов при наличии default методов?</w:t>
      </w:r>
    </w:p>
    <w:p w14:paraId="00000062" w14:textId="77777777" w:rsidR="006B54B5" w:rsidRDefault="00D73C5B" w:rsidP="006B54B5">
      <w:pPr>
        <w:numPr>
          <w:ilvl w:val="0"/>
          <w:numId w:val="17"/>
        </w:numPr>
        <w:pPrChange w:id="167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68" w:author="Anonymous" w:date="2020-09-06T10:39:00Z">
            <w:rPr/>
          </w:rPrChange>
        </w:rPr>
        <w:t>Каков порядок вызова конструкторов и блоков инициализации с учётом иерархии классов?</w:t>
      </w:r>
    </w:p>
    <w:p w14:paraId="00000063" w14:textId="77777777" w:rsidR="006B54B5" w:rsidRDefault="00D73C5B" w:rsidP="006B54B5">
      <w:pPr>
        <w:numPr>
          <w:ilvl w:val="0"/>
          <w:numId w:val="17"/>
        </w:numPr>
        <w:pPrChange w:id="169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70" w:author="Anonymous" w:date="2020-09-06T10:39:00Z">
            <w:rPr/>
          </w:rPrChange>
        </w:rPr>
        <w:t>Зачем нужны и какие бывают блоки инициализации?</w:t>
      </w:r>
    </w:p>
    <w:p w14:paraId="00000064" w14:textId="77777777" w:rsidR="006B54B5" w:rsidRDefault="00D73C5B" w:rsidP="006B54B5">
      <w:pPr>
        <w:numPr>
          <w:ilvl w:val="0"/>
          <w:numId w:val="17"/>
        </w:numPr>
        <w:pPrChange w:id="171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72" w:author="Anonymous" w:date="2020-09-06T10:39:00Z">
            <w:rPr/>
          </w:rPrChange>
        </w:rPr>
        <w:t>Для чего в Java используются статические блоки инициализации?</w:t>
      </w:r>
    </w:p>
    <w:p w14:paraId="00000065" w14:textId="77777777" w:rsidR="006B54B5" w:rsidRDefault="00D73C5B" w:rsidP="006B54B5">
      <w:pPr>
        <w:numPr>
          <w:ilvl w:val="0"/>
          <w:numId w:val="17"/>
        </w:numPr>
        <w:pPrChange w:id="173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74" w:author="Anonymous" w:date="2020-09-06T10:39:00Z">
            <w:rPr/>
          </w:rPrChange>
        </w:rPr>
        <w:t>Что произойдет, если в блоке инициализации возникнет исключительная ситуация?</w:t>
      </w:r>
    </w:p>
    <w:p w14:paraId="00000066" w14:textId="77777777" w:rsidR="006B54B5" w:rsidRDefault="00D73C5B" w:rsidP="006B54B5">
      <w:pPr>
        <w:numPr>
          <w:ilvl w:val="0"/>
          <w:numId w:val="17"/>
        </w:numPr>
        <w:pPrChange w:id="175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76" w:author="Anonymous" w:date="2020-09-06T10:39:00Z">
            <w:rPr/>
          </w:rPrChange>
        </w:rPr>
        <w:t>Какое исключение выбрасывается при возникновении ошибки в блоке ини</w:t>
      </w:r>
      <w:r>
        <w:rPr>
          <w:highlight w:val="white"/>
          <w:rPrChange w:id="177" w:author="Anonymous" w:date="2020-09-06T10:39:00Z">
            <w:rPr/>
          </w:rPrChange>
        </w:rPr>
        <w:t>циализации класса?</w:t>
      </w:r>
    </w:p>
    <w:p w14:paraId="00000067" w14:textId="77777777" w:rsidR="006B54B5" w:rsidRDefault="00D73C5B" w:rsidP="006B54B5">
      <w:pPr>
        <w:numPr>
          <w:ilvl w:val="0"/>
          <w:numId w:val="17"/>
        </w:numPr>
        <w:pPrChange w:id="178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79" w:author="Anonymous" w:date="2020-09-06T10:39:00Z">
            <w:rPr/>
          </w:rPrChange>
        </w:rPr>
        <w:t>Что такое класс Object?</w:t>
      </w:r>
    </w:p>
    <w:p w14:paraId="00000068" w14:textId="77777777" w:rsidR="006B54B5" w:rsidRDefault="00D73C5B" w:rsidP="006B54B5">
      <w:pPr>
        <w:numPr>
          <w:ilvl w:val="0"/>
          <w:numId w:val="17"/>
        </w:numPr>
        <w:pPrChange w:id="180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81" w:author="Anonymous" w:date="2020-09-06T10:39:00Z">
            <w:rPr/>
          </w:rPrChange>
        </w:rPr>
        <w:t>Какие методы есть у класса Object (перечислить все)? Что они делают?</w:t>
      </w:r>
    </w:p>
    <w:p w14:paraId="00000069" w14:textId="77777777" w:rsidR="006B54B5" w:rsidRDefault="00D73C5B" w:rsidP="006B54B5">
      <w:pPr>
        <w:numPr>
          <w:ilvl w:val="0"/>
          <w:numId w:val="17"/>
        </w:numPr>
        <w:pPrChange w:id="182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83" w:author="Anonymous" w:date="2020-09-06T10:39:00Z">
            <w:rPr/>
          </w:rPrChange>
        </w:rPr>
        <w:t>Расскажите про equals и hashcode</w:t>
      </w:r>
    </w:p>
    <w:p w14:paraId="0000006A" w14:textId="77777777" w:rsidR="006B54B5" w:rsidRDefault="00D73C5B" w:rsidP="006B54B5">
      <w:pPr>
        <w:numPr>
          <w:ilvl w:val="0"/>
          <w:numId w:val="17"/>
        </w:numPr>
        <w:pPrChange w:id="184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85" w:author="Anonymous" w:date="2020-09-06T10:39:00Z">
            <w:rPr/>
          </w:rPrChange>
        </w:rPr>
        <w:t>Каким образом реализованы методы hashCode() и equals() в классе Object?</w:t>
      </w:r>
    </w:p>
    <w:p w14:paraId="0000006B" w14:textId="77777777" w:rsidR="006B54B5" w:rsidRDefault="00D73C5B" w:rsidP="006B54B5">
      <w:pPr>
        <w:numPr>
          <w:ilvl w:val="0"/>
          <w:numId w:val="17"/>
        </w:numPr>
        <w:pPrChange w:id="186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87" w:author="Anonymous" w:date="2020-09-06T10:39:00Z">
            <w:rPr/>
          </w:rPrChange>
        </w:rPr>
        <w:t>Зачем нужен equals(). Чем он отличается от операции ==?</w:t>
      </w:r>
    </w:p>
    <w:p w14:paraId="0000006C" w14:textId="77777777" w:rsidR="006B54B5" w:rsidRDefault="00D73C5B" w:rsidP="006B54B5">
      <w:pPr>
        <w:numPr>
          <w:ilvl w:val="0"/>
          <w:numId w:val="17"/>
        </w:numPr>
        <w:pPrChange w:id="188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89" w:author="Anonymous" w:date="2020-09-06T10:39:00Z">
            <w:rPr/>
          </w:rPrChange>
        </w:rPr>
        <w:t>Правила переопределения equals()</w:t>
      </w:r>
    </w:p>
    <w:p w14:paraId="0000006D" w14:textId="77777777" w:rsidR="006B54B5" w:rsidRDefault="00D73C5B" w:rsidP="006B54B5">
      <w:pPr>
        <w:numPr>
          <w:ilvl w:val="0"/>
          <w:numId w:val="17"/>
        </w:numPr>
        <w:pPrChange w:id="190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91" w:author="Anonymous" w:date="2020-09-06T10:39:00Z">
            <w:rPr/>
          </w:rPrChange>
        </w:rPr>
        <w:t>Что будет, если переопределить equals() не переопределяя hashCode()? Какие могут возникнуть про</w:t>
      </w:r>
      <w:r>
        <w:rPr>
          <w:highlight w:val="white"/>
          <w:rPrChange w:id="192" w:author="Anonymous" w:date="2020-09-06T10:39:00Z">
            <w:rPr/>
          </w:rPrChange>
        </w:rPr>
        <w:t>блемы?</w:t>
      </w:r>
    </w:p>
    <w:p w14:paraId="0000006E" w14:textId="77777777" w:rsidR="006B54B5" w:rsidRDefault="00D73C5B" w:rsidP="006B54B5">
      <w:pPr>
        <w:numPr>
          <w:ilvl w:val="0"/>
          <w:numId w:val="17"/>
        </w:numPr>
        <w:pPrChange w:id="193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94" w:author="Anonymous" w:date="2020-09-06T10:39:00Z">
            <w:rPr/>
          </w:rPrChange>
        </w:rPr>
        <w:t>Какой контракт между hashCode() и equals()?</w:t>
      </w:r>
    </w:p>
    <w:p w14:paraId="0000006F" w14:textId="77777777" w:rsidR="006B54B5" w:rsidRDefault="00D73C5B" w:rsidP="006B54B5">
      <w:pPr>
        <w:numPr>
          <w:ilvl w:val="0"/>
          <w:numId w:val="17"/>
        </w:numPr>
        <w:pPrChange w:id="195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96" w:author="Anonymous" w:date="2020-09-06T10:39:00Z">
            <w:rPr/>
          </w:rPrChange>
        </w:rPr>
        <w:t>Для чего нужен метод hashCode()?</w:t>
      </w:r>
    </w:p>
    <w:p w14:paraId="00000070" w14:textId="77777777" w:rsidR="006B54B5" w:rsidRDefault="00D73C5B" w:rsidP="006B54B5">
      <w:pPr>
        <w:numPr>
          <w:ilvl w:val="0"/>
          <w:numId w:val="17"/>
        </w:numPr>
        <w:pPrChange w:id="197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198" w:author="Anonymous" w:date="2020-09-06T10:39:00Z">
            <w:rPr/>
          </w:rPrChange>
        </w:rPr>
        <w:t>- Правила переопределения метода hashcode().</w:t>
      </w:r>
    </w:p>
    <w:p w14:paraId="00000071" w14:textId="77777777" w:rsidR="006B54B5" w:rsidRDefault="00D73C5B" w:rsidP="006B54B5">
      <w:pPr>
        <w:numPr>
          <w:ilvl w:val="0"/>
          <w:numId w:val="17"/>
        </w:numPr>
        <w:pPrChange w:id="199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00" w:author="Anonymous" w:date="2020-09-06T10:39:00Z">
            <w:rPr/>
          </w:rPrChange>
        </w:rPr>
        <w:t>- Есть ли какие-либо рекомендации о том, какие поля следует использовать при подсчете hashCode()?</w:t>
      </w:r>
    </w:p>
    <w:p w14:paraId="00000072" w14:textId="77777777" w:rsidR="006B54B5" w:rsidRDefault="00D73C5B" w:rsidP="006B54B5">
      <w:pPr>
        <w:numPr>
          <w:ilvl w:val="0"/>
          <w:numId w:val="17"/>
        </w:numPr>
        <w:pPrChange w:id="201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02" w:author="Anonymous" w:date="2020-09-06T10:39:00Z">
            <w:rPr/>
          </w:rPrChange>
        </w:rPr>
        <w:t>Могут ли у разных объектов бы</w:t>
      </w:r>
      <w:r>
        <w:rPr>
          <w:highlight w:val="white"/>
          <w:rPrChange w:id="203" w:author="Anonymous" w:date="2020-09-06T10:39:00Z">
            <w:rPr/>
          </w:rPrChange>
        </w:rPr>
        <w:t>ть одинаковые hashCode()?</w:t>
      </w:r>
    </w:p>
    <w:p w14:paraId="00000073" w14:textId="77777777" w:rsidR="006B54B5" w:rsidRDefault="00D73C5B" w:rsidP="006B54B5">
      <w:pPr>
        <w:numPr>
          <w:ilvl w:val="0"/>
          <w:numId w:val="17"/>
        </w:numPr>
        <w:pPrChange w:id="204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05" w:author="Anonymous" w:date="2020-09-06T10:39:00Z">
            <w:rPr/>
          </w:rPrChange>
        </w:rPr>
        <w:t>Почему нельзя реализовать hashcode() который будет гарантированно уникальным для каждого объекта?</w:t>
      </w:r>
    </w:p>
    <w:p w14:paraId="00000074" w14:textId="77777777" w:rsidR="006B54B5" w:rsidRDefault="00D73C5B" w:rsidP="006B54B5">
      <w:pPr>
        <w:numPr>
          <w:ilvl w:val="0"/>
          <w:numId w:val="17"/>
        </w:numPr>
        <w:pPrChange w:id="206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07" w:author="Anonymous" w:date="2020-09-06T10:39:00Z">
            <w:rPr/>
          </w:rPrChange>
        </w:rPr>
        <w:t>Есть класс Point{int x, y;}. Почему хэш-код в виде 31 * x + y предпочтительнее чем x + y?</w:t>
      </w:r>
    </w:p>
    <w:p w14:paraId="00000075" w14:textId="77777777" w:rsidR="006B54B5" w:rsidRPr="00940AF3" w:rsidRDefault="00D73C5B" w:rsidP="006B54B5">
      <w:pPr>
        <w:numPr>
          <w:ilvl w:val="0"/>
          <w:numId w:val="17"/>
        </w:numPr>
        <w:spacing w:after="240"/>
        <w:rPr>
          <w:lang w:val="en-US"/>
        </w:rPr>
        <w:pPrChange w:id="208" w:author="Anonymous" w:date="2020-09-06T10:39:00Z">
          <w:pPr>
            <w:numPr>
              <w:numId w:val="17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09" w:author="Anonymous" w:date="2020-09-06T10:39:00Z">
            <w:rPr/>
          </w:rPrChange>
        </w:rPr>
        <w:t>Чем</w:t>
      </w:r>
      <w:r w:rsidRPr="00940AF3">
        <w:rPr>
          <w:highlight w:val="white"/>
          <w:lang w:val="en-US"/>
          <w:rPrChange w:id="210" w:author="Anonymous" w:date="2020-09-06T10:39:00Z">
            <w:rPr/>
          </w:rPrChange>
        </w:rPr>
        <w:t xml:space="preserve"> a.getClass().equals(A.class) </w:t>
      </w:r>
      <w:r>
        <w:rPr>
          <w:highlight w:val="white"/>
          <w:rPrChange w:id="211" w:author="Anonymous" w:date="2020-09-06T10:39:00Z">
            <w:rPr/>
          </w:rPrChange>
        </w:rPr>
        <w:t>отличаетс</w:t>
      </w:r>
      <w:r>
        <w:rPr>
          <w:highlight w:val="white"/>
          <w:rPrChange w:id="212" w:author="Anonymous" w:date="2020-09-06T10:39:00Z">
            <w:rPr/>
          </w:rPrChange>
        </w:rPr>
        <w:t>я</w:t>
      </w:r>
      <w:r w:rsidRPr="00940AF3">
        <w:rPr>
          <w:highlight w:val="white"/>
          <w:lang w:val="en-US"/>
          <w:rPrChange w:id="213" w:author="Anonymous" w:date="2020-09-06T10:39:00Z">
            <w:rPr/>
          </w:rPrChange>
        </w:rPr>
        <w:t xml:space="preserve"> </w:t>
      </w:r>
      <w:r>
        <w:rPr>
          <w:highlight w:val="white"/>
          <w:rPrChange w:id="214" w:author="Anonymous" w:date="2020-09-06T10:39:00Z">
            <w:rPr/>
          </w:rPrChange>
        </w:rPr>
        <w:t>от</w:t>
      </w:r>
      <w:r w:rsidRPr="00940AF3">
        <w:rPr>
          <w:highlight w:val="white"/>
          <w:lang w:val="en-US"/>
          <w:rPrChange w:id="215" w:author="Anonymous" w:date="2020-09-06T10:39:00Z">
            <w:rPr/>
          </w:rPrChange>
        </w:rPr>
        <w:t xml:space="preserve"> a instanceOf A.class </w:t>
      </w:r>
    </w:p>
    <w:p w14:paraId="00000076" w14:textId="77777777" w:rsidR="006B54B5" w:rsidRPr="006B54B5" w:rsidRDefault="00D73C5B">
      <w:pPr>
        <w:pStyle w:val="2"/>
        <w:rPr>
          <w:highlight w:val="white"/>
          <w:rPrChange w:id="216" w:author="Anonymous" w:date="2020-09-06T10:39:00Z">
            <w:rPr/>
          </w:rPrChange>
        </w:rPr>
      </w:pPr>
      <w:bookmarkStart w:id="217" w:name="_c4koz9f176xh" w:colFirst="0" w:colLast="0"/>
      <w:bookmarkEnd w:id="217"/>
      <w:r>
        <w:rPr>
          <w:highlight w:val="white"/>
          <w:rPrChange w:id="218" w:author="Anonymous" w:date="2020-09-06T10:39:00Z">
            <w:rPr/>
          </w:rPrChange>
        </w:rPr>
        <w:t>5. Исключения</w:t>
      </w:r>
    </w:p>
    <w:p w14:paraId="00000077" w14:textId="77777777" w:rsidR="006B54B5" w:rsidRDefault="00D73C5B" w:rsidP="006B54B5">
      <w:pPr>
        <w:numPr>
          <w:ilvl w:val="0"/>
          <w:numId w:val="3"/>
        </w:numPr>
        <w:spacing w:before="240"/>
        <w:pPrChange w:id="219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20" w:author="Anonymous" w:date="2020-09-06T10:39:00Z">
            <w:rPr/>
          </w:rPrChange>
        </w:rPr>
        <w:t>Что такое исключения?</w:t>
      </w:r>
    </w:p>
    <w:p w14:paraId="00000078" w14:textId="77777777" w:rsidR="006B54B5" w:rsidRDefault="00D73C5B" w:rsidP="006B54B5">
      <w:pPr>
        <w:numPr>
          <w:ilvl w:val="0"/>
          <w:numId w:val="3"/>
        </w:numPr>
        <w:pPrChange w:id="221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22" w:author="Anonymous" w:date="2020-09-06T10:39:00Z">
            <w:rPr/>
          </w:rPrChange>
        </w:rPr>
        <w:t>Опишите иерархию исключений.</w:t>
      </w:r>
    </w:p>
    <w:p w14:paraId="00000079" w14:textId="77777777" w:rsidR="006B54B5" w:rsidRDefault="00D73C5B" w:rsidP="006B54B5">
      <w:pPr>
        <w:numPr>
          <w:ilvl w:val="0"/>
          <w:numId w:val="3"/>
        </w:numPr>
        <w:pPrChange w:id="223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24" w:author="Anonymous" w:date="2020-09-06T10:39:00Z">
            <w:rPr/>
          </w:rPrChange>
        </w:rPr>
        <w:t>Расскажите про обрабатываемые и необрабатываемые исключения</w:t>
      </w:r>
    </w:p>
    <w:p w14:paraId="0000007A" w14:textId="77777777" w:rsidR="006B54B5" w:rsidRDefault="00D73C5B" w:rsidP="006B54B5">
      <w:pPr>
        <w:numPr>
          <w:ilvl w:val="0"/>
          <w:numId w:val="3"/>
        </w:numPr>
        <w:pPrChange w:id="225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26" w:author="Anonymous" w:date="2020-09-06T10:39:00Z">
            <w:rPr/>
          </w:rPrChange>
        </w:rPr>
        <w:t>Можно ли обработать необрабатываемые исключения?</w:t>
      </w:r>
    </w:p>
    <w:p w14:paraId="0000007B" w14:textId="77777777" w:rsidR="006B54B5" w:rsidRDefault="00D73C5B" w:rsidP="006B54B5">
      <w:pPr>
        <w:numPr>
          <w:ilvl w:val="0"/>
          <w:numId w:val="3"/>
        </w:numPr>
        <w:pPrChange w:id="227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28" w:author="Anonymous" w:date="2020-09-06T10:39:00Z">
            <w:rPr/>
          </w:rPrChange>
        </w:rPr>
        <w:t>Какой оператор позволяет принудительно выбросить исключ</w:t>
      </w:r>
      <w:r>
        <w:rPr>
          <w:highlight w:val="white"/>
          <w:rPrChange w:id="229" w:author="Anonymous" w:date="2020-09-06T10:39:00Z">
            <w:rPr/>
          </w:rPrChange>
        </w:rPr>
        <w:t>ение?</w:t>
      </w:r>
    </w:p>
    <w:p w14:paraId="0000007C" w14:textId="77777777" w:rsidR="006B54B5" w:rsidRDefault="00D73C5B" w:rsidP="006B54B5">
      <w:pPr>
        <w:numPr>
          <w:ilvl w:val="0"/>
          <w:numId w:val="3"/>
        </w:numPr>
        <w:pPrChange w:id="230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31" w:author="Anonymous" w:date="2020-09-06T10:39:00Z">
            <w:rPr/>
          </w:rPrChange>
        </w:rPr>
        <w:t>О чем говорит ключевое слово throws?</w:t>
      </w:r>
    </w:p>
    <w:p w14:paraId="0000007D" w14:textId="77777777" w:rsidR="006B54B5" w:rsidRDefault="00D73C5B" w:rsidP="006B54B5">
      <w:pPr>
        <w:numPr>
          <w:ilvl w:val="0"/>
          <w:numId w:val="3"/>
        </w:numPr>
        <w:pPrChange w:id="232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33" w:author="Anonymous" w:date="2020-09-06T10:39:00Z">
            <w:rPr/>
          </w:rPrChange>
        </w:rPr>
        <w:t>Как создать собственное («пользовательское») исключение?</w:t>
      </w:r>
    </w:p>
    <w:p w14:paraId="0000007E" w14:textId="77777777" w:rsidR="006B54B5" w:rsidRDefault="00D73C5B" w:rsidP="006B54B5">
      <w:pPr>
        <w:numPr>
          <w:ilvl w:val="0"/>
          <w:numId w:val="3"/>
        </w:numPr>
        <w:pPrChange w:id="234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35" w:author="Anonymous" w:date="2020-09-06T10:39:00Z">
            <w:rPr/>
          </w:rPrChange>
        </w:rPr>
        <w:t>Расскажите про механизм обработки исключений в java (Try-catch-finally)</w:t>
      </w:r>
    </w:p>
    <w:p w14:paraId="0000007F" w14:textId="77777777" w:rsidR="006B54B5" w:rsidRPr="006B54B5" w:rsidRDefault="00D73C5B" w:rsidP="006B54B5">
      <w:pPr>
        <w:numPr>
          <w:ilvl w:val="0"/>
          <w:numId w:val="3"/>
        </w:numPr>
        <w:rPr>
          <w:highlight w:val="white"/>
          <w:rPrChange w:id="236" w:author="Anonymous" w:date="2020-09-06T10:39:00Z">
            <w:rPr/>
          </w:rPrChange>
        </w:rPr>
        <w:pPrChange w:id="237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color w:val="24292E"/>
          <w:highlight w:val="white"/>
          <w:rPrChange w:id="238" w:author="Anonymous" w:date="2020-09-06T10:39:00Z">
            <w:rPr>
              <w:color w:val="24292E"/>
            </w:rPr>
          </w:rPrChange>
        </w:rPr>
        <w:t>Возможно ли использование блока try-finally (без catch)?</w:t>
      </w:r>
    </w:p>
    <w:p w14:paraId="00000080" w14:textId="77777777" w:rsidR="006B54B5" w:rsidRPr="006B54B5" w:rsidRDefault="00D73C5B" w:rsidP="006B54B5">
      <w:pPr>
        <w:numPr>
          <w:ilvl w:val="0"/>
          <w:numId w:val="3"/>
        </w:numPr>
        <w:rPr>
          <w:highlight w:val="white"/>
          <w:rPrChange w:id="239" w:author="Anonymous" w:date="2020-09-06T10:39:00Z">
            <w:rPr/>
          </w:rPrChange>
        </w:rPr>
        <w:pPrChange w:id="240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color w:val="24292E"/>
          <w:highlight w:val="white"/>
          <w:rPrChange w:id="241" w:author="Anonymous" w:date="2020-09-06T10:39:00Z">
            <w:rPr>
              <w:color w:val="24292E"/>
            </w:rPr>
          </w:rPrChange>
        </w:rPr>
        <w:t>Может ли один блок catch от</w:t>
      </w:r>
      <w:r>
        <w:rPr>
          <w:color w:val="24292E"/>
          <w:highlight w:val="white"/>
          <w:rPrChange w:id="242" w:author="Anonymous" w:date="2020-09-06T10:39:00Z">
            <w:rPr>
              <w:color w:val="24292E"/>
            </w:rPr>
          </w:rPrChange>
        </w:rPr>
        <w:t>лавливать сразу несколько исключений?</w:t>
      </w:r>
    </w:p>
    <w:p w14:paraId="00000081" w14:textId="77777777" w:rsidR="006B54B5" w:rsidRPr="006B54B5" w:rsidRDefault="00D73C5B" w:rsidP="006B54B5">
      <w:pPr>
        <w:numPr>
          <w:ilvl w:val="0"/>
          <w:numId w:val="3"/>
        </w:numPr>
        <w:rPr>
          <w:highlight w:val="white"/>
          <w:rPrChange w:id="243" w:author="Anonymous" w:date="2020-09-06T10:39:00Z">
            <w:rPr/>
          </w:rPrChange>
        </w:rPr>
        <w:pPrChange w:id="244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color w:val="24292E"/>
          <w:highlight w:val="white"/>
          <w:rPrChange w:id="245" w:author="Anonymous" w:date="2020-09-06T10:39:00Z">
            <w:rPr>
              <w:color w:val="24292E"/>
            </w:rPr>
          </w:rPrChange>
        </w:rPr>
        <w:t xml:space="preserve">Всегда ли выполняется блок finally? </w:t>
      </w:r>
      <w:r>
        <w:rPr>
          <w:highlight w:val="white"/>
          <w:rPrChange w:id="246" w:author="Anonymous" w:date="2020-09-06T10:39:00Z">
            <w:rPr/>
          </w:rPrChange>
        </w:rPr>
        <w:t>Существуют ли ситуации, когда блок finally не будет выполнен?</w:t>
      </w:r>
    </w:p>
    <w:p w14:paraId="00000082" w14:textId="77777777" w:rsidR="006B54B5" w:rsidRPr="006B54B5" w:rsidRDefault="00D73C5B" w:rsidP="006B54B5">
      <w:pPr>
        <w:numPr>
          <w:ilvl w:val="0"/>
          <w:numId w:val="3"/>
        </w:numPr>
        <w:rPr>
          <w:highlight w:val="white"/>
          <w:rPrChange w:id="247" w:author="Anonymous" w:date="2020-09-06T10:39:00Z">
            <w:rPr/>
          </w:rPrChange>
        </w:rPr>
        <w:pPrChange w:id="248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color w:val="24292E"/>
          <w:highlight w:val="white"/>
          <w:rPrChange w:id="249" w:author="Anonymous" w:date="2020-09-06T10:39:00Z">
            <w:rPr>
              <w:color w:val="24292E"/>
            </w:rPr>
          </w:rPrChange>
        </w:rPr>
        <w:t>Может ли метод main() выбросить исключение во вне и если да, то где будет происходить обработка данного исключения?</w:t>
      </w:r>
    </w:p>
    <w:p w14:paraId="00000083" w14:textId="77777777" w:rsidR="006B54B5" w:rsidRPr="006B54B5" w:rsidRDefault="00D73C5B" w:rsidP="006B54B5">
      <w:pPr>
        <w:numPr>
          <w:ilvl w:val="0"/>
          <w:numId w:val="3"/>
        </w:numPr>
        <w:rPr>
          <w:highlight w:val="white"/>
          <w:rPrChange w:id="250" w:author="Anonymous" w:date="2020-09-06T10:39:00Z">
            <w:rPr/>
          </w:rPrChange>
        </w:rPr>
        <w:pPrChange w:id="251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color w:val="24292E"/>
          <w:highlight w:val="white"/>
          <w:rPrChange w:id="252" w:author="Anonymous" w:date="2020-09-06T10:39:00Z">
            <w:rPr>
              <w:color w:val="24292E"/>
            </w:rPr>
          </w:rPrChange>
        </w:rPr>
        <w:lastRenderedPageBreak/>
        <w:t>В ка</w:t>
      </w:r>
      <w:r>
        <w:rPr>
          <w:color w:val="24292E"/>
          <w:highlight w:val="white"/>
          <w:rPrChange w:id="253" w:author="Anonymous" w:date="2020-09-06T10:39:00Z">
            <w:rPr>
              <w:color w:val="24292E"/>
            </w:rPr>
          </w:rPrChange>
        </w:rPr>
        <w:t>ком порядке следует обрабатывать исключения в catch блоках?</w:t>
      </w:r>
    </w:p>
    <w:p w14:paraId="00000084" w14:textId="77777777" w:rsidR="006B54B5" w:rsidRPr="00940AF3" w:rsidRDefault="00D73C5B" w:rsidP="006B54B5">
      <w:pPr>
        <w:numPr>
          <w:ilvl w:val="0"/>
          <w:numId w:val="3"/>
        </w:numPr>
        <w:rPr>
          <w:highlight w:val="white"/>
          <w:lang w:val="en-US"/>
          <w:rPrChange w:id="254" w:author="Anonymous" w:date="2020-09-06T10:39:00Z">
            <w:rPr/>
          </w:rPrChange>
        </w:rPr>
        <w:pPrChange w:id="255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56" w:author="Anonymous" w:date="2020-09-06T10:39:00Z">
            <w:rPr/>
          </w:rPrChange>
        </w:rPr>
        <w:t>Что</w:t>
      </w:r>
      <w:r w:rsidRPr="00940AF3">
        <w:rPr>
          <w:highlight w:val="white"/>
          <w:lang w:val="en-US"/>
          <w:rPrChange w:id="257" w:author="Anonymous" w:date="2020-09-06T10:39:00Z">
            <w:rPr/>
          </w:rPrChange>
        </w:rPr>
        <w:t xml:space="preserve"> </w:t>
      </w:r>
      <w:r>
        <w:rPr>
          <w:highlight w:val="white"/>
          <w:rPrChange w:id="258" w:author="Anonymous" w:date="2020-09-06T10:39:00Z">
            <w:rPr/>
          </w:rPrChange>
        </w:rPr>
        <w:t>такое</w:t>
      </w:r>
      <w:r w:rsidRPr="00940AF3">
        <w:rPr>
          <w:highlight w:val="white"/>
          <w:lang w:val="en-US"/>
          <w:rPrChange w:id="259" w:author="Anonymous" w:date="2020-09-06T10:39:00Z">
            <w:rPr/>
          </w:rPrChange>
        </w:rPr>
        <w:t xml:space="preserve"> </w:t>
      </w:r>
      <w:r>
        <w:rPr>
          <w:highlight w:val="white"/>
          <w:rPrChange w:id="260" w:author="Anonymous" w:date="2020-09-06T10:39:00Z">
            <w:rPr/>
          </w:rPrChange>
        </w:rPr>
        <w:t>механизм</w:t>
      </w:r>
      <w:r w:rsidRPr="00940AF3">
        <w:rPr>
          <w:highlight w:val="white"/>
          <w:lang w:val="en-US"/>
          <w:rPrChange w:id="261" w:author="Anonymous" w:date="2020-09-06T10:39:00Z">
            <w:rPr/>
          </w:rPrChange>
        </w:rPr>
        <w:t xml:space="preserve"> try-with-resources?</w:t>
      </w:r>
    </w:p>
    <w:p w14:paraId="00000085" w14:textId="77777777" w:rsidR="006B54B5" w:rsidRPr="006B54B5" w:rsidRDefault="00D73C5B" w:rsidP="006B54B5">
      <w:pPr>
        <w:numPr>
          <w:ilvl w:val="0"/>
          <w:numId w:val="3"/>
        </w:numPr>
        <w:rPr>
          <w:highlight w:val="white"/>
          <w:rPrChange w:id="262" w:author="Anonymous" w:date="2020-09-06T10:39:00Z">
            <w:rPr/>
          </w:rPrChange>
        </w:rPr>
        <w:pPrChange w:id="263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64" w:author="Anonymous" w:date="2020-09-06T10:39:00Z">
            <w:rPr/>
          </w:rPrChange>
        </w:rPr>
        <w:t xml:space="preserve">Что произойдет если исключение будет выброшено из блока catch после чего другое исключение будет выброшено из блока finally? </w:t>
      </w:r>
    </w:p>
    <w:p w14:paraId="00000086" w14:textId="77777777" w:rsidR="006B54B5" w:rsidRPr="006B54B5" w:rsidRDefault="00D73C5B" w:rsidP="006B54B5">
      <w:pPr>
        <w:numPr>
          <w:ilvl w:val="0"/>
          <w:numId w:val="3"/>
        </w:numPr>
        <w:spacing w:after="240"/>
        <w:rPr>
          <w:highlight w:val="white"/>
          <w:rPrChange w:id="265" w:author="Anonymous" w:date="2020-09-06T10:39:00Z">
            <w:rPr/>
          </w:rPrChange>
        </w:rPr>
        <w:pPrChange w:id="266" w:author="Anonymous" w:date="2020-09-06T10:39:00Z">
          <w:pPr>
            <w:numPr>
              <w:numId w:val="3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67" w:author="Anonymous" w:date="2020-09-06T10:39:00Z">
            <w:rPr/>
          </w:rPrChange>
        </w:rPr>
        <w:t>Что произойдет если исключение будет выброшено из блока catch после чего другое исключение будет выброшено из метода close() при и</w:t>
      </w:r>
      <w:r>
        <w:rPr>
          <w:highlight w:val="white"/>
          <w:rPrChange w:id="268" w:author="Anonymous" w:date="2020-09-06T10:39:00Z">
            <w:rPr/>
          </w:rPrChange>
        </w:rPr>
        <w:t xml:space="preserve">спользовании try-with-resources? </w:t>
      </w:r>
    </w:p>
    <w:p w14:paraId="00000087" w14:textId="77777777" w:rsidR="006B54B5" w:rsidRPr="006B54B5" w:rsidRDefault="00D73C5B">
      <w:pPr>
        <w:pStyle w:val="2"/>
        <w:rPr>
          <w:highlight w:val="white"/>
          <w:rPrChange w:id="269" w:author="Anonymous" w:date="2020-09-06T10:39:00Z">
            <w:rPr/>
          </w:rPrChange>
        </w:rPr>
      </w:pPr>
      <w:bookmarkStart w:id="270" w:name="_cp6mee1q6lsq" w:colFirst="0" w:colLast="0"/>
      <w:bookmarkEnd w:id="270"/>
      <w:r>
        <w:rPr>
          <w:highlight w:val="white"/>
          <w:rPrChange w:id="271" w:author="Anonymous" w:date="2020-09-06T10:39:00Z">
            <w:rPr/>
          </w:rPrChange>
        </w:rPr>
        <w:t>6. Сериализация и копирование</w:t>
      </w:r>
    </w:p>
    <w:p w14:paraId="00000088" w14:textId="77777777" w:rsidR="006B54B5" w:rsidRDefault="00D73C5B" w:rsidP="006B54B5">
      <w:pPr>
        <w:numPr>
          <w:ilvl w:val="0"/>
          <w:numId w:val="9"/>
        </w:numPr>
        <w:spacing w:before="240"/>
        <w:pPrChange w:id="272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73" w:author="Anonymous" w:date="2020-09-06T10:39:00Z">
            <w:rPr/>
          </w:rPrChange>
        </w:rPr>
        <w:t>Что такое сериализация и как она реализована в Java?</w:t>
      </w:r>
    </w:p>
    <w:p w14:paraId="00000089" w14:textId="77777777" w:rsidR="006B54B5" w:rsidRDefault="00D73C5B" w:rsidP="006B54B5">
      <w:pPr>
        <w:numPr>
          <w:ilvl w:val="0"/>
          <w:numId w:val="9"/>
        </w:numPr>
        <w:pPrChange w:id="274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75" w:author="Anonymous" w:date="2020-09-06T10:39:00Z">
            <w:rPr/>
          </w:rPrChange>
        </w:rPr>
        <w:t>Для чего нужна сериализация?</w:t>
      </w:r>
    </w:p>
    <w:p w14:paraId="0000008A" w14:textId="77777777" w:rsidR="006B54B5" w:rsidRDefault="00D73C5B" w:rsidP="006B54B5">
      <w:pPr>
        <w:numPr>
          <w:ilvl w:val="0"/>
          <w:numId w:val="9"/>
        </w:numPr>
        <w:pPrChange w:id="276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77" w:author="Anonymous" w:date="2020-09-06T10:39:00Z">
            <w:rPr/>
          </w:rPrChange>
        </w:rPr>
        <w:t>Опишите процесс сериализации/десериализации с использованием Serializable.</w:t>
      </w:r>
    </w:p>
    <w:p w14:paraId="0000008B" w14:textId="77777777" w:rsidR="006B54B5" w:rsidRDefault="00D73C5B" w:rsidP="006B54B5">
      <w:pPr>
        <w:numPr>
          <w:ilvl w:val="0"/>
          <w:numId w:val="9"/>
        </w:numPr>
        <w:pPrChange w:id="278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79" w:author="Anonymous" w:date="2020-09-06T10:39:00Z">
            <w:rPr/>
          </w:rPrChange>
        </w:rPr>
        <w:t xml:space="preserve">Как изменить стандартное поведение </w:t>
      </w:r>
      <w:r>
        <w:rPr>
          <w:highlight w:val="white"/>
          <w:rPrChange w:id="280" w:author="Anonymous" w:date="2020-09-06T10:39:00Z">
            <w:rPr/>
          </w:rPrChange>
        </w:rPr>
        <w:t>сериализации/десериализации?</w:t>
      </w:r>
    </w:p>
    <w:p w14:paraId="0000008C" w14:textId="77777777" w:rsidR="006B54B5" w:rsidRDefault="00D73C5B" w:rsidP="006B54B5">
      <w:pPr>
        <w:numPr>
          <w:ilvl w:val="0"/>
          <w:numId w:val="9"/>
        </w:numPr>
        <w:pPrChange w:id="281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82" w:author="Anonymous" w:date="2020-09-06T10:39:00Z">
            <w:rPr/>
          </w:rPrChange>
        </w:rPr>
        <w:t>Какие поля не будут сериализованы при сериализации? Будет ли сериализовано final поле?</w:t>
      </w:r>
    </w:p>
    <w:p w14:paraId="0000008D" w14:textId="77777777" w:rsidR="006B54B5" w:rsidRDefault="00D73C5B" w:rsidP="006B54B5">
      <w:pPr>
        <w:numPr>
          <w:ilvl w:val="0"/>
          <w:numId w:val="9"/>
        </w:numPr>
        <w:pPrChange w:id="283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84" w:author="Anonymous" w:date="2020-09-06T10:39:00Z">
            <w:rPr/>
          </w:rPrChange>
        </w:rPr>
        <w:t>Как создать собственный протокол сериализации?</w:t>
      </w:r>
    </w:p>
    <w:p w14:paraId="0000008E" w14:textId="77777777" w:rsidR="006B54B5" w:rsidRDefault="00D73C5B" w:rsidP="006B54B5">
      <w:pPr>
        <w:numPr>
          <w:ilvl w:val="0"/>
          <w:numId w:val="9"/>
        </w:numPr>
        <w:pPrChange w:id="285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86" w:author="Anonymous" w:date="2020-09-06T10:39:00Z">
            <w:rPr/>
          </w:rPrChange>
        </w:rPr>
        <w:t>Какая роль поля serialVersionUID в сериализации?</w:t>
      </w:r>
    </w:p>
    <w:p w14:paraId="0000008F" w14:textId="77777777" w:rsidR="006B54B5" w:rsidRDefault="00D73C5B" w:rsidP="006B54B5">
      <w:pPr>
        <w:numPr>
          <w:ilvl w:val="0"/>
          <w:numId w:val="9"/>
        </w:numPr>
        <w:pPrChange w:id="287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88" w:author="Anonymous" w:date="2020-09-06T10:39:00Z">
            <w:rPr/>
          </w:rPrChange>
        </w:rPr>
        <w:t>Когда стоит изменять значение поля serialVer</w:t>
      </w:r>
      <w:r>
        <w:rPr>
          <w:highlight w:val="white"/>
          <w:rPrChange w:id="289" w:author="Anonymous" w:date="2020-09-06T10:39:00Z">
            <w:rPr/>
          </w:rPrChange>
        </w:rPr>
        <w:t>sionUID?</w:t>
      </w:r>
    </w:p>
    <w:p w14:paraId="00000090" w14:textId="77777777" w:rsidR="006B54B5" w:rsidRDefault="00D73C5B" w:rsidP="006B54B5">
      <w:pPr>
        <w:numPr>
          <w:ilvl w:val="0"/>
          <w:numId w:val="9"/>
        </w:numPr>
        <w:pPrChange w:id="290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91" w:author="Anonymous" w:date="2020-09-06T10:39:00Z">
            <w:rPr/>
          </w:rPrChange>
        </w:rPr>
        <w:t>В чем проблема сериализации Singleton?</w:t>
      </w:r>
    </w:p>
    <w:p w14:paraId="00000091" w14:textId="77777777" w:rsidR="006B54B5" w:rsidRDefault="00D73C5B" w:rsidP="006B54B5">
      <w:pPr>
        <w:numPr>
          <w:ilvl w:val="0"/>
          <w:numId w:val="9"/>
        </w:numPr>
        <w:pPrChange w:id="292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93" w:author="Anonymous" w:date="2020-09-06T10:39:00Z">
            <w:rPr/>
          </w:rPrChange>
        </w:rPr>
        <w:t>Расскажите про клонирование объектов.</w:t>
      </w:r>
    </w:p>
    <w:p w14:paraId="00000092" w14:textId="77777777" w:rsidR="006B54B5" w:rsidRDefault="00D73C5B" w:rsidP="006B54B5">
      <w:pPr>
        <w:numPr>
          <w:ilvl w:val="0"/>
          <w:numId w:val="9"/>
        </w:numPr>
        <w:pPrChange w:id="294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95" w:author="Anonymous" w:date="2020-09-06T10:39:00Z">
            <w:rPr/>
          </w:rPrChange>
        </w:rPr>
        <w:t>В чем отличие между поверхностным и глубоким клонированием?</w:t>
      </w:r>
    </w:p>
    <w:p w14:paraId="00000093" w14:textId="77777777" w:rsidR="006B54B5" w:rsidRDefault="00D73C5B" w:rsidP="006B54B5">
      <w:pPr>
        <w:numPr>
          <w:ilvl w:val="0"/>
          <w:numId w:val="9"/>
        </w:numPr>
        <w:pPrChange w:id="296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97" w:author="Anonymous" w:date="2020-09-06T10:39:00Z">
            <w:rPr/>
          </w:rPrChange>
        </w:rPr>
        <w:t>Какой способ клонирования предпочтительней?</w:t>
      </w:r>
    </w:p>
    <w:p w14:paraId="00000094" w14:textId="77777777" w:rsidR="006B54B5" w:rsidRDefault="00D73C5B" w:rsidP="006B54B5">
      <w:pPr>
        <w:numPr>
          <w:ilvl w:val="0"/>
          <w:numId w:val="9"/>
        </w:numPr>
        <w:pPrChange w:id="298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299" w:author="Anonymous" w:date="2020-09-06T10:39:00Z">
            <w:rPr/>
          </w:rPrChange>
        </w:rPr>
        <w:t>Почему метод clone() объявлен в классе Object, а не в интерфейсе C</w:t>
      </w:r>
      <w:r>
        <w:rPr>
          <w:highlight w:val="white"/>
          <w:rPrChange w:id="300" w:author="Anonymous" w:date="2020-09-06T10:39:00Z">
            <w:rPr/>
          </w:rPrChange>
        </w:rPr>
        <w:t>loneable?</w:t>
      </w:r>
    </w:p>
    <w:p w14:paraId="00000095" w14:textId="77777777" w:rsidR="006B54B5" w:rsidRDefault="00D73C5B" w:rsidP="006B54B5">
      <w:pPr>
        <w:numPr>
          <w:ilvl w:val="0"/>
          <w:numId w:val="9"/>
        </w:numPr>
        <w:spacing w:after="240"/>
        <w:pPrChange w:id="301" w:author="Anonymous" w:date="2020-09-06T10:39:00Z">
          <w:pPr>
            <w:numPr>
              <w:numId w:val="9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02" w:author="Anonymous" w:date="2020-09-06T10:39:00Z">
            <w:rPr/>
          </w:rPrChange>
        </w:rPr>
        <w:t xml:space="preserve">Как создать глубокую копию объекта? (2 способа)  </w:t>
      </w:r>
    </w:p>
    <w:p w14:paraId="00000096" w14:textId="77777777" w:rsidR="006B54B5" w:rsidRPr="006B54B5" w:rsidRDefault="00D73C5B">
      <w:pPr>
        <w:pStyle w:val="1"/>
        <w:jc w:val="center"/>
        <w:rPr>
          <w:highlight w:val="white"/>
          <w:rPrChange w:id="303" w:author="Anonymous" w:date="2020-09-06T10:39:00Z">
            <w:rPr/>
          </w:rPrChange>
        </w:rPr>
      </w:pPr>
      <w:bookmarkStart w:id="304" w:name="_2vmj47o1c2o7" w:colFirst="0" w:colLast="0"/>
      <w:bookmarkEnd w:id="304"/>
      <w:r>
        <w:rPr>
          <w:highlight w:val="white"/>
          <w:rPrChange w:id="305" w:author="Anonymous" w:date="2020-09-06T10:39:00Z">
            <w:rPr/>
          </w:rPrChange>
        </w:rPr>
        <w:t>CORE-2</w:t>
      </w:r>
    </w:p>
    <w:p w14:paraId="00000097" w14:textId="77777777" w:rsidR="006B54B5" w:rsidRPr="006B54B5" w:rsidRDefault="00D73C5B">
      <w:pPr>
        <w:pStyle w:val="2"/>
        <w:rPr>
          <w:highlight w:val="white"/>
          <w:rPrChange w:id="306" w:author="Anonymous" w:date="2020-09-06T10:39:00Z">
            <w:rPr/>
          </w:rPrChange>
        </w:rPr>
      </w:pPr>
      <w:bookmarkStart w:id="307" w:name="_t4mobhm9o798" w:colFirst="0" w:colLast="0"/>
      <w:bookmarkEnd w:id="307"/>
      <w:r>
        <w:rPr>
          <w:highlight w:val="white"/>
          <w:rPrChange w:id="308" w:author="Anonymous" w:date="2020-09-06T10:39:00Z">
            <w:rPr/>
          </w:rPrChange>
        </w:rPr>
        <w:t>7. Дженерики</w:t>
      </w:r>
    </w:p>
    <w:p w14:paraId="00000098" w14:textId="77777777" w:rsidR="006B54B5" w:rsidRDefault="00D73C5B" w:rsidP="006B54B5">
      <w:pPr>
        <w:numPr>
          <w:ilvl w:val="0"/>
          <w:numId w:val="16"/>
        </w:numPr>
        <w:spacing w:before="240"/>
        <w:pPrChange w:id="309" w:author="Anonymous" w:date="2020-09-06T10:39:00Z">
          <w:pPr>
            <w:numPr>
              <w:numId w:val="16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10" w:author="Anonymous" w:date="2020-09-06T10:39:00Z">
            <w:rPr/>
          </w:rPrChange>
        </w:rPr>
        <w:t>Что такое дженерики?</w:t>
      </w:r>
    </w:p>
    <w:p w14:paraId="00000099" w14:textId="77777777" w:rsidR="006B54B5" w:rsidRDefault="00D73C5B" w:rsidP="006B54B5">
      <w:pPr>
        <w:numPr>
          <w:ilvl w:val="0"/>
          <w:numId w:val="16"/>
        </w:numPr>
        <w:pPrChange w:id="311" w:author="Anonymous" w:date="2020-09-06T10:39:00Z">
          <w:pPr>
            <w:numPr>
              <w:numId w:val="16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12" w:author="Anonymous" w:date="2020-09-06T10:39:00Z">
            <w:rPr/>
          </w:rPrChange>
        </w:rPr>
        <w:t>Для чего нужны дженерики?</w:t>
      </w:r>
    </w:p>
    <w:p w14:paraId="0000009A" w14:textId="77777777" w:rsidR="006B54B5" w:rsidRDefault="00D73C5B" w:rsidP="006B54B5">
      <w:pPr>
        <w:numPr>
          <w:ilvl w:val="0"/>
          <w:numId w:val="16"/>
        </w:numPr>
        <w:pPrChange w:id="313" w:author="Anonymous" w:date="2020-09-06T10:39:00Z">
          <w:pPr>
            <w:numPr>
              <w:numId w:val="16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14" w:author="Anonymous" w:date="2020-09-06T10:39:00Z">
            <w:rPr/>
          </w:rPrChange>
        </w:rPr>
        <w:t>Что такое сырые типы (raw type)?</w:t>
      </w:r>
    </w:p>
    <w:p w14:paraId="0000009B" w14:textId="77777777" w:rsidR="006B54B5" w:rsidRDefault="00D73C5B" w:rsidP="006B54B5">
      <w:pPr>
        <w:numPr>
          <w:ilvl w:val="0"/>
          <w:numId w:val="16"/>
        </w:numPr>
        <w:pPrChange w:id="315" w:author="Anonymous" w:date="2020-09-06T10:39:00Z">
          <w:pPr>
            <w:numPr>
              <w:numId w:val="16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16" w:author="Anonymous" w:date="2020-09-06T10:39:00Z">
            <w:rPr/>
          </w:rPrChange>
        </w:rPr>
        <w:t>Что такое вайлдкарды?</w:t>
      </w:r>
    </w:p>
    <w:p w14:paraId="0000009C" w14:textId="77777777" w:rsidR="006B54B5" w:rsidRDefault="00D73C5B" w:rsidP="006B54B5">
      <w:pPr>
        <w:numPr>
          <w:ilvl w:val="0"/>
          <w:numId w:val="16"/>
        </w:numPr>
        <w:spacing w:after="240"/>
        <w:pPrChange w:id="317" w:author="Anonymous" w:date="2020-09-06T10:39:00Z">
          <w:pPr>
            <w:numPr>
              <w:numId w:val="16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18" w:author="Anonymous" w:date="2020-09-06T10:39:00Z">
            <w:rPr/>
          </w:rPrChange>
        </w:rPr>
        <w:t xml:space="preserve">Расскажите про принцип PECS </w:t>
      </w:r>
    </w:p>
    <w:p w14:paraId="0000009D" w14:textId="77777777" w:rsidR="006B54B5" w:rsidRPr="006B54B5" w:rsidRDefault="00D73C5B">
      <w:pPr>
        <w:pStyle w:val="2"/>
        <w:rPr>
          <w:highlight w:val="white"/>
          <w:rPrChange w:id="319" w:author="Anonymous" w:date="2020-09-06T10:39:00Z">
            <w:rPr/>
          </w:rPrChange>
        </w:rPr>
      </w:pPr>
      <w:bookmarkStart w:id="320" w:name="_esrhjs6lrnhs" w:colFirst="0" w:colLast="0"/>
      <w:bookmarkEnd w:id="320"/>
      <w:r>
        <w:rPr>
          <w:highlight w:val="white"/>
          <w:rPrChange w:id="321" w:author="Anonymous" w:date="2020-09-06T10:39:00Z">
            <w:rPr/>
          </w:rPrChange>
        </w:rPr>
        <w:t>8. Коллекции</w:t>
      </w:r>
    </w:p>
    <w:p w14:paraId="0000009E" w14:textId="77777777" w:rsidR="006B54B5" w:rsidRDefault="00D73C5B" w:rsidP="006B54B5">
      <w:pPr>
        <w:numPr>
          <w:ilvl w:val="0"/>
          <w:numId w:val="8"/>
        </w:numPr>
        <w:spacing w:before="240"/>
        <w:pPrChange w:id="322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23" w:author="Anonymous" w:date="2020-09-06T10:39:00Z">
            <w:rPr/>
          </w:rPrChange>
        </w:rPr>
        <w:t>Что такое «коллекция»?</w:t>
      </w:r>
    </w:p>
    <w:p w14:paraId="0000009F" w14:textId="77777777" w:rsidR="006B54B5" w:rsidRDefault="00D73C5B" w:rsidP="006B54B5">
      <w:pPr>
        <w:numPr>
          <w:ilvl w:val="0"/>
          <w:numId w:val="8"/>
        </w:numPr>
        <w:pPrChange w:id="324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25" w:author="Anonymous" w:date="2020-09-06T10:39:00Z">
            <w:rPr/>
          </w:rPrChange>
        </w:rPr>
        <w:t>Расскажите про иерархию коллекций</w:t>
      </w:r>
    </w:p>
    <w:p w14:paraId="000000A0" w14:textId="77777777" w:rsidR="006B54B5" w:rsidRDefault="00D73C5B" w:rsidP="006B54B5">
      <w:pPr>
        <w:numPr>
          <w:ilvl w:val="0"/>
          <w:numId w:val="8"/>
        </w:numPr>
        <w:pPrChange w:id="326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27" w:author="Anonymous" w:date="2020-09-06T10:39:00Z">
            <w:rPr/>
          </w:rPrChange>
        </w:rPr>
        <w:t>Почему Map — это не Collection, в то время как List и Set являются Collection?</w:t>
      </w:r>
    </w:p>
    <w:p w14:paraId="000000A1" w14:textId="77777777" w:rsidR="006B54B5" w:rsidRDefault="00D73C5B" w:rsidP="006B54B5">
      <w:pPr>
        <w:numPr>
          <w:ilvl w:val="0"/>
          <w:numId w:val="8"/>
        </w:numPr>
        <w:pPrChange w:id="328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29" w:author="Anonymous" w:date="2020-09-06T10:39:00Z">
            <w:rPr/>
          </w:rPrChange>
        </w:rPr>
        <w:t>В чем разница между классами java.util.Collection и java.util.Collections?</w:t>
      </w:r>
    </w:p>
    <w:p w14:paraId="000000A2" w14:textId="77777777" w:rsidR="006B54B5" w:rsidRDefault="00D73C5B" w:rsidP="006B54B5">
      <w:pPr>
        <w:numPr>
          <w:ilvl w:val="0"/>
          <w:numId w:val="8"/>
        </w:numPr>
        <w:pPrChange w:id="330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31" w:author="Anonymous" w:date="2020-09-06T10:39:00Z">
            <w:rPr/>
          </w:rPrChange>
        </w:rPr>
        <w:t>Какая разница между итераторами с fail-fast и</w:t>
      </w:r>
      <w:r>
        <w:rPr>
          <w:highlight w:val="white"/>
          <w:rPrChange w:id="332" w:author="Anonymous" w:date="2020-09-06T10:39:00Z">
            <w:rPr/>
          </w:rPrChange>
        </w:rPr>
        <w:t xml:space="preserve"> fail-safe поведением? (С примерами)</w:t>
      </w:r>
    </w:p>
    <w:p w14:paraId="000000A3" w14:textId="77777777" w:rsidR="006B54B5" w:rsidRDefault="00D73C5B" w:rsidP="006B54B5">
      <w:pPr>
        <w:numPr>
          <w:ilvl w:val="0"/>
          <w:numId w:val="8"/>
        </w:numPr>
        <w:pPrChange w:id="333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34" w:author="Anonymous" w:date="2020-09-06T10:39:00Z">
            <w:rPr/>
          </w:rPrChange>
        </w:rPr>
        <w:t>Чем различаются Enumeration и Iterator?</w:t>
      </w:r>
    </w:p>
    <w:p w14:paraId="000000A4" w14:textId="77777777" w:rsidR="006B54B5" w:rsidRDefault="00D73C5B" w:rsidP="006B54B5">
      <w:pPr>
        <w:numPr>
          <w:ilvl w:val="0"/>
          <w:numId w:val="8"/>
        </w:numPr>
        <w:pPrChange w:id="335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36" w:author="Anonymous" w:date="2020-09-06T10:39:00Z">
            <w:rPr/>
          </w:rPrChange>
        </w:rPr>
        <w:lastRenderedPageBreak/>
        <w:t>Как между собой связаны Iterable, Iterator и «for-each»?</w:t>
      </w:r>
    </w:p>
    <w:p w14:paraId="000000A5" w14:textId="77777777" w:rsidR="006B54B5" w:rsidRDefault="00D73C5B" w:rsidP="006B54B5">
      <w:pPr>
        <w:numPr>
          <w:ilvl w:val="0"/>
          <w:numId w:val="8"/>
        </w:numPr>
        <w:pPrChange w:id="337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38" w:author="Anonymous" w:date="2020-09-06T10:39:00Z">
            <w:rPr/>
          </w:rPrChange>
        </w:rPr>
        <w:t>Можно ли итерируясь по ArrayList удалить элемент? Какое вылетит исключение?</w:t>
      </w:r>
    </w:p>
    <w:p w14:paraId="000000A6" w14:textId="77777777" w:rsidR="006B54B5" w:rsidRDefault="00D73C5B" w:rsidP="006B54B5">
      <w:pPr>
        <w:numPr>
          <w:ilvl w:val="0"/>
          <w:numId w:val="8"/>
        </w:numPr>
        <w:pPrChange w:id="339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40" w:author="Anonymous" w:date="2020-09-06T10:39:00Z">
            <w:rPr/>
          </w:rPrChange>
        </w:rPr>
        <w:t>Как поведёт себя коллекция, если вызвать itera</w:t>
      </w:r>
      <w:r>
        <w:rPr>
          <w:highlight w:val="white"/>
          <w:rPrChange w:id="341" w:author="Anonymous" w:date="2020-09-06T10:39:00Z">
            <w:rPr/>
          </w:rPrChange>
        </w:rPr>
        <w:t>tor.remove()?</w:t>
      </w:r>
    </w:p>
    <w:p w14:paraId="000000A7" w14:textId="77777777" w:rsidR="006B54B5" w:rsidRDefault="00D73C5B" w:rsidP="006B54B5">
      <w:pPr>
        <w:numPr>
          <w:ilvl w:val="0"/>
          <w:numId w:val="8"/>
        </w:numPr>
        <w:pPrChange w:id="342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43" w:author="Anonymous" w:date="2020-09-06T10:39:00Z">
            <w:rPr/>
          </w:rPrChange>
        </w:rPr>
        <w:t>Чем Set отличается от List?</w:t>
      </w:r>
    </w:p>
    <w:p w14:paraId="000000A8" w14:textId="77777777" w:rsidR="006B54B5" w:rsidRDefault="00D73C5B" w:rsidP="006B54B5">
      <w:pPr>
        <w:numPr>
          <w:ilvl w:val="0"/>
          <w:numId w:val="8"/>
        </w:numPr>
        <w:pPrChange w:id="344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45" w:author="Anonymous" w:date="2020-09-06T10:39:00Z">
            <w:rPr/>
          </w:rPrChange>
        </w:rPr>
        <w:t>Расскажите про интерфейс Set.</w:t>
      </w:r>
    </w:p>
    <w:p w14:paraId="000000A9" w14:textId="77777777" w:rsidR="006B54B5" w:rsidRDefault="00D73C5B" w:rsidP="006B54B5">
      <w:pPr>
        <w:numPr>
          <w:ilvl w:val="0"/>
          <w:numId w:val="8"/>
        </w:numPr>
        <w:pPrChange w:id="346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47" w:author="Anonymous" w:date="2020-09-06T10:39:00Z">
            <w:rPr/>
          </w:rPrChange>
        </w:rPr>
        <w:t>Расскажите про реализации интерфейса Set</w:t>
      </w:r>
    </w:p>
    <w:p w14:paraId="000000AA" w14:textId="77777777" w:rsidR="006B54B5" w:rsidRDefault="00D73C5B" w:rsidP="006B54B5">
      <w:pPr>
        <w:numPr>
          <w:ilvl w:val="0"/>
          <w:numId w:val="8"/>
        </w:numPr>
        <w:pPrChange w:id="348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49" w:author="Anonymous" w:date="2020-09-06T10:39:00Z">
            <w:rPr/>
          </w:rPrChange>
        </w:rPr>
        <w:t>В чем отличия TreeSet и HashSet?</w:t>
      </w:r>
    </w:p>
    <w:p w14:paraId="000000AB" w14:textId="77777777" w:rsidR="006B54B5" w:rsidRDefault="00D73C5B" w:rsidP="006B54B5">
      <w:pPr>
        <w:numPr>
          <w:ilvl w:val="0"/>
          <w:numId w:val="8"/>
        </w:numPr>
        <w:pPrChange w:id="350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51" w:author="Anonymous" w:date="2020-09-06T10:39:00Z">
            <w:rPr/>
          </w:rPrChange>
        </w:rPr>
        <w:t>Чем LinkedHashSet отличается от HashSet?</w:t>
      </w:r>
    </w:p>
    <w:p w14:paraId="000000AC" w14:textId="77777777" w:rsidR="006B54B5" w:rsidRDefault="00D73C5B" w:rsidP="006B54B5">
      <w:pPr>
        <w:numPr>
          <w:ilvl w:val="0"/>
          <w:numId w:val="8"/>
        </w:numPr>
        <w:pPrChange w:id="352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53" w:author="Anonymous" w:date="2020-09-06T10:39:00Z">
            <w:rPr/>
          </w:rPrChange>
        </w:rPr>
        <w:t>Что будет, если добавлять элементы в TreeSet по возрастанию?</w:t>
      </w:r>
    </w:p>
    <w:p w14:paraId="000000AD" w14:textId="77777777" w:rsidR="006B54B5" w:rsidRDefault="00D73C5B" w:rsidP="006B54B5">
      <w:pPr>
        <w:numPr>
          <w:ilvl w:val="0"/>
          <w:numId w:val="8"/>
        </w:numPr>
        <w:pPrChange w:id="354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55" w:author="Anonymous" w:date="2020-09-06T10:39:00Z">
            <w:rPr/>
          </w:rPrChange>
        </w:rPr>
        <w:t>Как устр</w:t>
      </w:r>
      <w:r>
        <w:rPr>
          <w:highlight w:val="white"/>
          <w:rPrChange w:id="356" w:author="Anonymous" w:date="2020-09-06T10:39:00Z">
            <w:rPr/>
          </w:rPrChange>
        </w:rPr>
        <w:t>оен HashSet, сложность основных операций.</w:t>
      </w:r>
    </w:p>
    <w:p w14:paraId="000000AE" w14:textId="77777777" w:rsidR="006B54B5" w:rsidRDefault="00D73C5B" w:rsidP="006B54B5">
      <w:pPr>
        <w:numPr>
          <w:ilvl w:val="0"/>
          <w:numId w:val="8"/>
        </w:numPr>
        <w:pPrChange w:id="357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58" w:author="Anonymous" w:date="2020-09-06T10:39:00Z">
            <w:rPr/>
          </w:rPrChange>
        </w:rPr>
        <w:t>Как устроен LinkedHashSet, сложность основных операций.</w:t>
      </w:r>
    </w:p>
    <w:p w14:paraId="000000AF" w14:textId="77777777" w:rsidR="006B54B5" w:rsidRDefault="00D73C5B" w:rsidP="006B54B5">
      <w:pPr>
        <w:numPr>
          <w:ilvl w:val="0"/>
          <w:numId w:val="8"/>
        </w:numPr>
        <w:pPrChange w:id="359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60" w:author="Anonymous" w:date="2020-09-06T10:39:00Z">
            <w:rPr/>
          </w:rPrChange>
        </w:rPr>
        <w:t>Как устроен TreeSet, сложность основных операций.</w:t>
      </w:r>
    </w:p>
    <w:p w14:paraId="000000B0" w14:textId="77777777" w:rsidR="006B54B5" w:rsidRDefault="00D73C5B" w:rsidP="006B54B5">
      <w:pPr>
        <w:numPr>
          <w:ilvl w:val="0"/>
          <w:numId w:val="8"/>
        </w:numPr>
        <w:pPrChange w:id="361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62" w:author="Anonymous" w:date="2020-09-06T10:39:00Z">
            <w:rPr/>
          </w:rPrChange>
        </w:rPr>
        <w:t>Расскажите про интерфейс List</w:t>
      </w:r>
    </w:p>
    <w:p w14:paraId="000000B1" w14:textId="77777777" w:rsidR="006B54B5" w:rsidRDefault="00D73C5B" w:rsidP="006B54B5">
      <w:pPr>
        <w:numPr>
          <w:ilvl w:val="0"/>
          <w:numId w:val="8"/>
        </w:numPr>
        <w:pPrChange w:id="363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64" w:author="Anonymous" w:date="2020-09-06T10:39:00Z">
            <w:rPr/>
          </w:rPrChange>
        </w:rPr>
        <w:t>Как устроен ArrayList, сложность основных операций.</w:t>
      </w:r>
    </w:p>
    <w:p w14:paraId="000000B2" w14:textId="77777777" w:rsidR="006B54B5" w:rsidRDefault="00D73C5B" w:rsidP="006B54B5">
      <w:pPr>
        <w:numPr>
          <w:ilvl w:val="0"/>
          <w:numId w:val="8"/>
        </w:numPr>
        <w:pPrChange w:id="365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66" w:author="Anonymous" w:date="2020-09-06T10:39:00Z">
            <w:rPr/>
          </w:rPrChange>
        </w:rPr>
        <w:t>Как устроен LinkedList, сл</w:t>
      </w:r>
      <w:r>
        <w:rPr>
          <w:highlight w:val="white"/>
          <w:rPrChange w:id="367" w:author="Anonymous" w:date="2020-09-06T10:39:00Z">
            <w:rPr/>
          </w:rPrChange>
        </w:rPr>
        <w:t>ожность основных операций.</w:t>
      </w:r>
    </w:p>
    <w:p w14:paraId="000000B3" w14:textId="77777777" w:rsidR="006B54B5" w:rsidRDefault="00D73C5B" w:rsidP="006B54B5">
      <w:pPr>
        <w:numPr>
          <w:ilvl w:val="0"/>
          <w:numId w:val="8"/>
        </w:numPr>
        <w:pPrChange w:id="368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69" w:author="Anonymous" w:date="2020-09-06T10:39:00Z">
            <w:rPr/>
          </w:rPrChange>
        </w:rPr>
        <w:t>Почему LinkedList реализует и List, и Deque?</w:t>
      </w:r>
    </w:p>
    <w:p w14:paraId="000000B4" w14:textId="77777777" w:rsidR="006B54B5" w:rsidRDefault="00D73C5B" w:rsidP="006B54B5">
      <w:pPr>
        <w:numPr>
          <w:ilvl w:val="0"/>
          <w:numId w:val="8"/>
        </w:numPr>
        <w:pPrChange w:id="370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71" w:author="Anonymous" w:date="2020-09-06T10:39:00Z">
            <w:rPr/>
          </w:rPrChange>
        </w:rPr>
        <w:t>Чем отличаются ArrayList и LinkedList?</w:t>
      </w:r>
    </w:p>
    <w:p w14:paraId="000000B5" w14:textId="77777777" w:rsidR="006B54B5" w:rsidRDefault="00D73C5B" w:rsidP="006B54B5">
      <w:pPr>
        <w:numPr>
          <w:ilvl w:val="0"/>
          <w:numId w:val="8"/>
        </w:numPr>
        <w:pPrChange w:id="372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73" w:author="Anonymous" w:date="2020-09-06T10:39:00Z">
            <w:rPr/>
          </w:rPrChange>
        </w:rPr>
        <w:t>Что такое Queue?</w:t>
      </w:r>
    </w:p>
    <w:p w14:paraId="000000B6" w14:textId="77777777" w:rsidR="006B54B5" w:rsidRDefault="00D73C5B" w:rsidP="006B54B5">
      <w:pPr>
        <w:numPr>
          <w:ilvl w:val="0"/>
          <w:numId w:val="8"/>
        </w:numPr>
        <w:pPrChange w:id="374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75" w:author="Anonymous" w:date="2020-09-06T10:39:00Z">
            <w:rPr/>
          </w:rPrChange>
        </w:rPr>
        <w:t>Что такое Dequeue? Чем отличается от Queue?</w:t>
      </w:r>
    </w:p>
    <w:p w14:paraId="000000B7" w14:textId="77777777" w:rsidR="006B54B5" w:rsidRDefault="00D73C5B" w:rsidP="006B54B5">
      <w:pPr>
        <w:numPr>
          <w:ilvl w:val="0"/>
          <w:numId w:val="8"/>
        </w:numPr>
        <w:pPrChange w:id="376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77" w:author="Anonymous" w:date="2020-09-06T10:39:00Z">
            <w:rPr/>
          </w:rPrChange>
        </w:rPr>
        <w:t>Приведите пример реализации Dequeue.</w:t>
      </w:r>
    </w:p>
    <w:p w14:paraId="000000B8" w14:textId="77777777" w:rsidR="006B54B5" w:rsidRDefault="00D73C5B" w:rsidP="006B54B5">
      <w:pPr>
        <w:numPr>
          <w:ilvl w:val="0"/>
          <w:numId w:val="8"/>
        </w:numPr>
        <w:pPrChange w:id="378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79" w:author="Anonymous" w:date="2020-09-06T10:39:00Z">
            <w:rPr/>
          </w:rPrChange>
        </w:rPr>
        <w:t>Какая коллекция реализует  FIFO?</w:t>
      </w:r>
    </w:p>
    <w:p w14:paraId="000000B9" w14:textId="77777777" w:rsidR="006B54B5" w:rsidRDefault="00D73C5B" w:rsidP="006B54B5">
      <w:pPr>
        <w:numPr>
          <w:ilvl w:val="0"/>
          <w:numId w:val="8"/>
        </w:numPr>
        <w:pPrChange w:id="380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81" w:author="Anonymous" w:date="2020-09-06T10:39:00Z">
            <w:rPr/>
          </w:rPrChange>
        </w:rPr>
        <w:t>Какая коллекция реализует  LIFO?</w:t>
      </w:r>
    </w:p>
    <w:p w14:paraId="000000BA" w14:textId="77777777" w:rsidR="006B54B5" w:rsidRDefault="00D73C5B" w:rsidP="006B54B5">
      <w:pPr>
        <w:numPr>
          <w:ilvl w:val="0"/>
          <w:numId w:val="8"/>
        </w:numPr>
        <w:pPrChange w:id="382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83" w:author="Anonymous" w:date="2020-09-06T10:39:00Z">
            <w:rPr/>
          </w:rPrChange>
        </w:rPr>
        <w:t>Оцените количество памяти на хранение одного примитива типа byte в LinkedList?</w:t>
      </w:r>
    </w:p>
    <w:p w14:paraId="000000BB" w14:textId="77777777" w:rsidR="006B54B5" w:rsidRDefault="00D73C5B" w:rsidP="006B54B5">
      <w:pPr>
        <w:numPr>
          <w:ilvl w:val="0"/>
          <w:numId w:val="8"/>
        </w:numPr>
        <w:pPrChange w:id="384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85" w:author="Anonymous" w:date="2020-09-06T10:39:00Z">
            <w:rPr/>
          </w:rPrChange>
        </w:rPr>
        <w:t>Оцените количество памяти на хранение одного примитива типа byte в ArrayList?</w:t>
      </w:r>
    </w:p>
    <w:p w14:paraId="000000BC" w14:textId="77777777" w:rsidR="006B54B5" w:rsidRDefault="00D73C5B" w:rsidP="006B54B5">
      <w:pPr>
        <w:numPr>
          <w:ilvl w:val="0"/>
          <w:numId w:val="8"/>
        </w:numPr>
        <w:pPrChange w:id="386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87" w:author="Anonymous" w:date="2020-09-06T10:39:00Z">
            <w:rPr/>
          </w:rPrChange>
        </w:rPr>
        <w:t>Какие существуют реализации Map?</w:t>
      </w:r>
    </w:p>
    <w:p w14:paraId="000000BD" w14:textId="77777777" w:rsidR="006B54B5" w:rsidRDefault="00D73C5B" w:rsidP="006B54B5">
      <w:pPr>
        <w:numPr>
          <w:ilvl w:val="0"/>
          <w:numId w:val="8"/>
        </w:numPr>
        <w:pPrChange w:id="388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89" w:author="Anonymous" w:date="2020-09-06T10:39:00Z">
            <w:rPr/>
          </w:rPrChange>
        </w:rPr>
        <w:t>Как устроена HashMap, сложность о</w:t>
      </w:r>
      <w:r>
        <w:rPr>
          <w:highlight w:val="white"/>
          <w:rPrChange w:id="390" w:author="Anonymous" w:date="2020-09-06T10:39:00Z">
            <w:rPr/>
          </w:rPrChange>
        </w:rPr>
        <w:t>сновных операций? (Расскажите про принцип корзин)</w:t>
      </w:r>
    </w:p>
    <w:p w14:paraId="000000BE" w14:textId="77777777" w:rsidR="006B54B5" w:rsidRDefault="00D73C5B" w:rsidP="006B54B5">
      <w:pPr>
        <w:numPr>
          <w:ilvl w:val="0"/>
          <w:numId w:val="8"/>
        </w:numPr>
        <w:pPrChange w:id="391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92" w:author="Anonymous" w:date="2020-09-06T10:39:00Z">
            <w:rPr/>
          </w:rPrChange>
        </w:rPr>
        <w:t>Что такое LinkedHashMap?</w:t>
      </w:r>
    </w:p>
    <w:p w14:paraId="000000BF" w14:textId="77777777" w:rsidR="006B54B5" w:rsidRDefault="00D73C5B" w:rsidP="006B54B5">
      <w:pPr>
        <w:numPr>
          <w:ilvl w:val="0"/>
          <w:numId w:val="8"/>
        </w:numPr>
        <w:pPrChange w:id="393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94" w:author="Anonymous" w:date="2020-09-06T10:39:00Z">
            <w:rPr/>
          </w:rPrChange>
        </w:rPr>
        <w:t>Как устроена TreeMap, сложность основных операций?</w:t>
      </w:r>
    </w:p>
    <w:p w14:paraId="000000C0" w14:textId="77777777" w:rsidR="006B54B5" w:rsidRDefault="00D73C5B" w:rsidP="006B54B5">
      <w:pPr>
        <w:numPr>
          <w:ilvl w:val="0"/>
          <w:numId w:val="8"/>
        </w:numPr>
        <w:pPrChange w:id="395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96" w:author="Anonymous" w:date="2020-09-06T10:39:00Z">
            <w:rPr/>
          </w:rPrChange>
        </w:rPr>
        <w:t>Что такое WeakHashMap?</w:t>
      </w:r>
    </w:p>
    <w:p w14:paraId="000000C1" w14:textId="77777777" w:rsidR="006B54B5" w:rsidRDefault="00D73C5B" w:rsidP="006B54B5">
      <w:pPr>
        <w:numPr>
          <w:ilvl w:val="0"/>
          <w:numId w:val="8"/>
        </w:numPr>
        <w:pPrChange w:id="397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398" w:author="Anonymous" w:date="2020-09-06T10:39:00Z">
            <w:rPr/>
          </w:rPrChange>
        </w:rPr>
        <w:t>Как работает HashMap при попытке сохранить в него два элемента по ключам с одинаковым hashCode(), но для ко</w:t>
      </w:r>
      <w:r>
        <w:rPr>
          <w:highlight w:val="white"/>
          <w:rPrChange w:id="399" w:author="Anonymous" w:date="2020-09-06T10:39:00Z">
            <w:rPr/>
          </w:rPrChange>
        </w:rPr>
        <w:t xml:space="preserve">торых equals() == false? </w:t>
      </w:r>
    </w:p>
    <w:p w14:paraId="000000C2" w14:textId="77777777" w:rsidR="006B54B5" w:rsidRDefault="00D73C5B" w:rsidP="006B54B5">
      <w:pPr>
        <w:numPr>
          <w:ilvl w:val="0"/>
          <w:numId w:val="8"/>
        </w:numPr>
        <w:pPrChange w:id="400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01" w:author="Anonymous" w:date="2020-09-06T10:39:00Z">
            <w:rPr/>
          </w:rPrChange>
        </w:rPr>
        <w:t>Что будет, если мы кладем в HashMap ключ, у которого equals и hashCode определены некорректно?</w:t>
      </w:r>
    </w:p>
    <w:p w14:paraId="000000C3" w14:textId="77777777" w:rsidR="006B54B5" w:rsidRDefault="00D73C5B" w:rsidP="006B54B5">
      <w:pPr>
        <w:numPr>
          <w:ilvl w:val="0"/>
          <w:numId w:val="8"/>
        </w:numPr>
        <w:pPrChange w:id="402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03" w:author="Anonymous" w:date="2020-09-06T10:39:00Z">
            <w:rPr/>
          </w:rPrChange>
        </w:rPr>
        <w:t xml:space="preserve"> Возможна ли ситуация, когда HashMap выродится в список даже с ключами имеющими разные hashCode()?</w:t>
      </w:r>
    </w:p>
    <w:p w14:paraId="000000C4" w14:textId="77777777" w:rsidR="006B54B5" w:rsidRDefault="00D73C5B" w:rsidP="006B54B5">
      <w:pPr>
        <w:numPr>
          <w:ilvl w:val="0"/>
          <w:numId w:val="8"/>
        </w:numPr>
        <w:pPrChange w:id="404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05" w:author="Anonymous" w:date="2020-09-06T10:39:00Z">
            <w:rPr/>
          </w:rPrChange>
        </w:rPr>
        <w:t xml:space="preserve">Почему нельзя использовать byte[] в </w:t>
      </w:r>
      <w:r>
        <w:rPr>
          <w:highlight w:val="white"/>
          <w:rPrChange w:id="406" w:author="Anonymous" w:date="2020-09-06T10:39:00Z">
            <w:rPr/>
          </w:rPrChange>
        </w:rPr>
        <w:t>качестве ключа в HashMap?</w:t>
      </w:r>
    </w:p>
    <w:p w14:paraId="000000C5" w14:textId="77777777" w:rsidR="006B54B5" w:rsidRDefault="00D73C5B" w:rsidP="006B54B5">
      <w:pPr>
        <w:numPr>
          <w:ilvl w:val="0"/>
          <w:numId w:val="8"/>
        </w:numPr>
        <w:pPrChange w:id="407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08" w:author="Anonymous" w:date="2020-09-06T10:39:00Z">
            <w:rPr/>
          </w:rPrChange>
        </w:rPr>
        <w:t>Будет ли работать HashMap, если все добавляемые ключи будут иметь одинаковый hashCode()?</w:t>
      </w:r>
    </w:p>
    <w:p w14:paraId="000000C6" w14:textId="77777777" w:rsidR="006B54B5" w:rsidRDefault="00D73C5B" w:rsidP="006B54B5">
      <w:pPr>
        <w:numPr>
          <w:ilvl w:val="0"/>
          <w:numId w:val="8"/>
        </w:numPr>
        <w:pPrChange w:id="409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10" w:author="Anonymous" w:date="2020-09-06T10:39:00Z">
            <w:rPr/>
          </w:rPrChange>
        </w:rPr>
        <w:t xml:space="preserve"> Какое худшее время работы метода get(key) для ключа, которого нет в HashMap?</w:t>
      </w:r>
    </w:p>
    <w:p w14:paraId="000000C7" w14:textId="77777777" w:rsidR="006B54B5" w:rsidRDefault="00D73C5B" w:rsidP="006B54B5">
      <w:pPr>
        <w:numPr>
          <w:ilvl w:val="0"/>
          <w:numId w:val="8"/>
        </w:numPr>
        <w:spacing w:after="240"/>
        <w:pPrChange w:id="411" w:author="Anonymous" w:date="2020-09-06T10:39:00Z">
          <w:pPr>
            <w:numPr>
              <w:numId w:val="8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12" w:author="Anonymous" w:date="2020-09-06T10:39:00Z">
            <w:rPr/>
          </w:rPrChange>
        </w:rPr>
        <w:t xml:space="preserve"> Какое худшее время работы метода get(key) для ключа, который е</w:t>
      </w:r>
      <w:r>
        <w:rPr>
          <w:highlight w:val="white"/>
          <w:rPrChange w:id="413" w:author="Anonymous" w:date="2020-09-06T10:39:00Z">
            <w:rPr/>
          </w:rPrChange>
        </w:rPr>
        <w:t xml:space="preserve">сть в HashMap? </w:t>
      </w:r>
    </w:p>
    <w:p w14:paraId="000000C8" w14:textId="77777777" w:rsidR="006B54B5" w:rsidRPr="006B54B5" w:rsidRDefault="00D73C5B">
      <w:pPr>
        <w:pStyle w:val="2"/>
        <w:rPr>
          <w:highlight w:val="white"/>
          <w:rPrChange w:id="414" w:author="Anonymous" w:date="2020-09-06T10:39:00Z">
            <w:rPr/>
          </w:rPrChange>
        </w:rPr>
      </w:pPr>
      <w:bookmarkStart w:id="415" w:name="_bug9jcuuiecr" w:colFirst="0" w:colLast="0"/>
      <w:bookmarkEnd w:id="415"/>
      <w:r>
        <w:rPr>
          <w:highlight w:val="white"/>
          <w:rPrChange w:id="416" w:author="Anonymous" w:date="2020-09-06T10:39:00Z">
            <w:rPr/>
          </w:rPrChange>
        </w:rPr>
        <w:lastRenderedPageBreak/>
        <w:t>9. Функциональные интерфейсы</w:t>
      </w:r>
    </w:p>
    <w:p w14:paraId="000000C9" w14:textId="77777777" w:rsidR="006B54B5" w:rsidRPr="006B54B5" w:rsidRDefault="00D73C5B">
      <w:pPr>
        <w:numPr>
          <w:ilvl w:val="0"/>
          <w:numId w:val="2"/>
        </w:numPr>
        <w:rPr>
          <w:highlight w:val="white"/>
          <w:rPrChange w:id="417" w:author="Anonymous" w:date="2020-09-06T10:39:00Z">
            <w:rPr/>
          </w:rPrChange>
        </w:rPr>
      </w:pPr>
      <w:r>
        <w:rPr>
          <w:highlight w:val="white"/>
          <w:rPrChange w:id="418" w:author="Anonymous" w:date="2020-09-06T10:39:00Z">
            <w:rPr/>
          </w:rPrChange>
        </w:rPr>
        <w:t>Что такое функциональный интерфейс?</w:t>
      </w:r>
    </w:p>
    <w:p w14:paraId="000000CA" w14:textId="77777777" w:rsidR="006B54B5" w:rsidRPr="006B54B5" w:rsidRDefault="00D73C5B">
      <w:pPr>
        <w:numPr>
          <w:ilvl w:val="0"/>
          <w:numId w:val="2"/>
        </w:numPr>
        <w:rPr>
          <w:highlight w:val="white"/>
          <w:rPrChange w:id="419" w:author="Anonymous" w:date="2020-09-06T10:39:00Z">
            <w:rPr/>
          </w:rPrChange>
        </w:rPr>
      </w:pPr>
      <w:r>
        <w:rPr>
          <w:highlight w:val="white"/>
          <w:rPrChange w:id="420" w:author="Anonymous" w:date="2020-09-06T10:39:00Z">
            <w:rPr/>
          </w:rPrChange>
        </w:rPr>
        <w:t>Для чего нужна аннотация @FunctionalInterface?</w:t>
      </w:r>
    </w:p>
    <w:p w14:paraId="000000CB" w14:textId="77777777" w:rsidR="006B54B5" w:rsidRPr="006B54B5" w:rsidRDefault="00D73C5B">
      <w:pPr>
        <w:numPr>
          <w:ilvl w:val="0"/>
          <w:numId w:val="2"/>
        </w:numPr>
        <w:rPr>
          <w:highlight w:val="white"/>
          <w:rPrChange w:id="421" w:author="Anonymous" w:date="2020-09-06T10:39:00Z">
            <w:rPr/>
          </w:rPrChange>
        </w:rPr>
      </w:pPr>
      <w:r>
        <w:rPr>
          <w:highlight w:val="white"/>
          <w:rPrChange w:id="422" w:author="Anonymous" w:date="2020-09-06T10:39:00Z">
            <w:rPr/>
          </w:rPrChange>
        </w:rPr>
        <w:t>Какие встроенные функциональные интерфейсы вы знаете?</w:t>
      </w:r>
    </w:p>
    <w:p w14:paraId="000000CC" w14:textId="77777777" w:rsidR="006B54B5" w:rsidRPr="006B54B5" w:rsidRDefault="00D73C5B">
      <w:pPr>
        <w:numPr>
          <w:ilvl w:val="0"/>
          <w:numId w:val="2"/>
        </w:numPr>
        <w:rPr>
          <w:highlight w:val="white"/>
          <w:rPrChange w:id="423" w:author="Anonymous" w:date="2020-09-06T10:39:00Z">
            <w:rPr/>
          </w:rPrChange>
        </w:rPr>
      </w:pPr>
      <w:r>
        <w:rPr>
          <w:highlight w:val="white"/>
          <w:rPrChange w:id="424" w:author="Anonymous" w:date="2020-09-06T10:39:00Z">
            <w:rPr/>
          </w:rPrChange>
        </w:rPr>
        <w:t>Что такое ссылка на метод?</w:t>
      </w:r>
    </w:p>
    <w:p w14:paraId="000000CD" w14:textId="77777777" w:rsidR="006B54B5" w:rsidRPr="006B54B5" w:rsidRDefault="00D73C5B">
      <w:pPr>
        <w:numPr>
          <w:ilvl w:val="0"/>
          <w:numId w:val="2"/>
        </w:numPr>
        <w:rPr>
          <w:highlight w:val="white"/>
          <w:rPrChange w:id="425" w:author="Anonymous" w:date="2020-09-06T10:39:00Z">
            <w:rPr/>
          </w:rPrChange>
        </w:rPr>
      </w:pPr>
      <w:r>
        <w:rPr>
          <w:highlight w:val="white"/>
          <w:rPrChange w:id="426" w:author="Anonymous" w:date="2020-09-06T10:39:00Z">
            <w:rPr/>
          </w:rPrChange>
        </w:rPr>
        <w:t>Что такое лямбда-выражение? Чем его можно заменить?</w:t>
      </w:r>
    </w:p>
    <w:p w14:paraId="000000CE" w14:textId="77777777" w:rsidR="006B54B5" w:rsidRPr="006B54B5" w:rsidRDefault="006B54B5">
      <w:pPr>
        <w:rPr>
          <w:highlight w:val="white"/>
          <w:rPrChange w:id="427" w:author="Anonymous" w:date="2020-09-06T10:39:00Z">
            <w:rPr/>
          </w:rPrChange>
        </w:rPr>
      </w:pPr>
    </w:p>
    <w:p w14:paraId="000000CF" w14:textId="77777777" w:rsidR="006B54B5" w:rsidRPr="006B54B5" w:rsidRDefault="00D73C5B">
      <w:pPr>
        <w:pStyle w:val="2"/>
        <w:rPr>
          <w:highlight w:val="white"/>
          <w:rPrChange w:id="428" w:author="Anonymous" w:date="2020-09-06T10:39:00Z">
            <w:rPr/>
          </w:rPrChange>
        </w:rPr>
      </w:pPr>
      <w:bookmarkStart w:id="429" w:name="_8xve3c8zxj99" w:colFirst="0" w:colLast="0"/>
      <w:bookmarkEnd w:id="429"/>
      <w:r>
        <w:rPr>
          <w:highlight w:val="white"/>
          <w:rPrChange w:id="430" w:author="Anonymous" w:date="2020-09-06T10:39:00Z">
            <w:rPr/>
          </w:rPrChange>
        </w:rPr>
        <w:t>10. Stream API</w:t>
      </w:r>
    </w:p>
    <w:p w14:paraId="000000D0" w14:textId="77777777" w:rsidR="006B54B5" w:rsidRDefault="00D73C5B" w:rsidP="006B54B5">
      <w:pPr>
        <w:numPr>
          <w:ilvl w:val="0"/>
          <w:numId w:val="10"/>
        </w:numPr>
        <w:spacing w:before="240"/>
        <w:pPrChange w:id="431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32" w:author="Anonymous" w:date="2020-09-06T10:39:00Z">
            <w:rPr/>
          </w:rPrChange>
        </w:rPr>
        <w:t>Что такое Stream API? Для чего нужны стримы?</w:t>
      </w:r>
    </w:p>
    <w:p w14:paraId="000000D1" w14:textId="77777777" w:rsidR="006B54B5" w:rsidRDefault="00D73C5B" w:rsidP="006B54B5">
      <w:pPr>
        <w:numPr>
          <w:ilvl w:val="0"/>
          <w:numId w:val="10"/>
        </w:numPr>
        <w:pPrChange w:id="433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34" w:author="Anonymous" w:date="2020-09-06T10:39:00Z">
            <w:rPr/>
          </w:rPrChange>
        </w:rPr>
        <w:t>Почему Stream называют ленивым?</w:t>
      </w:r>
    </w:p>
    <w:p w14:paraId="000000D2" w14:textId="77777777" w:rsidR="006B54B5" w:rsidRDefault="00D73C5B" w:rsidP="006B54B5">
      <w:pPr>
        <w:numPr>
          <w:ilvl w:val="0"/>
          <w:numId w:val="10"/>
        </w:numPr>
        <w:pPrChange w:id="435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36" w:author="Anonymous" w:date="2020-09-06T10:39:00Z">
            <w:rPr/>
          </w:rPrChange>
        </w:rPr>
        <w:t>Какие существуют способы создания стрима?</w:t>
      </w:r>
    </w:p>
    <w:p w14:paraId="000000D3" w14:textId="77777777" w:rsidR="006B54B5" w:rsidRDefault="00D73C5B" w:rsidP="006B54B5">
      <w:pPr>
        <w:numPr>
          <w:ilvl w:val="0"/>
          <w:numId w:val="10"/>
        </w:numPr>
        <w:pPrChange w:id="437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38" w:author="Anonymous" w:date="2020-09-06T10:39:00Z">
            <w:rPr/>
          </w:rPrChange>
        </w:rPr>
        <w:t>Как из коллекции создать стрим?</w:t>
      </w:r>
    </w:p>
    <w:p w14:paraId="000000D4" w14:textId="77777777" w:rsidR="006B54B5" w:rsidRDefault="00D73C5B" w:rsidP="006B54B5">
      <w:pPr>
        <w:numPr>
          <w:ilvl w:val="0"/>
          <w:numId w:val="10"/>
        </w:numPr>
        <w:pPrChange w:id="439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40" w:author="Anonymous" w:date="2020-09-06T10:39:00Z">
            <w:rPr/>
          </w:rPrChange>
        </w:rPr>
        <w:t>Какие промежуточные методы в стримах вы знаете?</w:t>
      </w:r>
    </w:p>
    <w:p w14:paraId="000000D5" w14:textId="77777777" w:rsidR="006B54B5" w:rsidRDefault="00D73C5B" w:rsidP="006B54B5">
      <w:pPr>
        <w:numPr>
          <w:ilvl w:val="0"/>
          <w:numId w:val="10"/>
        </w:numPr>
        <w:pPrChange w:id="441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42" w:author="Anonymous" w:date="2020-09-06T10:39:00Z">
            <w:rPr/>
          </w:rPrChange>
        </w:rPr>
        <w:t>Расскажите про метод peak().</w:t>
      </w:r>
    </w:p>
    <w:p w14:paraId="000000D6" w14:textId="77777777" w:rsidR="006B54B5" w:rsidRDefault="00D73C5B" w:rsidP="006B54B5">
      <w:pPr>
        <w:numPr>
          <w:ilvl w:val="0"/>
          <w:numId w:val="10"/>
        </w:numPr>
        <w:pPrChange w:id="443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44" w:author="Anonymous" w:date="2020-09-06T10:39:00Z">
            <w:rPr/>
          </w:rPrChange>
        </w:rPr>
        <w:t>Расскажите про метод map().</w:t>
      </w:r>
    </w:p>
    <w:p w14:paraId="000000D7" w14:textId="77777777" w:rsidR="006B54B5" w:rsidRDefault="00D73C5B" w:rsidP="006B54B5">
      <w:pPr>
        <w:numPr>
          <w:ilvl w:val="0"/>
          <w:numId w:val="10"/>
        </w:numPr>
        <w:pPrChange w:id="445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46" w:author="Anonymous" w:date="2020-09-06T10:39:00Z">
            <w:rPr/>
          </w:rPrChange>
        </w:rPr>
        <w:t>Расскажите про метод flatMap().</w:t>
      </w:r>
    </w:p>
    <w:p w14:paraId="000000D8" w14:textId="77777777" w:rsidR="006B54B5" w:rsidRDefault="00D73C5B" w:rsidP="006B54B5">
      <w:pPr>
        <w:numPr>
          <w:ilvl w:val="0"/>
          <w:numId w:val="10"/>
        </w:numPr>
        <w:pPrChange w:id="447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48" w:author="Anonymous" w:date="2020-09-06T10:39:00Z">
            <w:rPr/>
          </w:rPrChange>
        </w:rPr>
        <w:t>Чем отличаются методы map() и flatMap().</w:t>
      </w:r>
    </w:p>
    <w:p w14:paraId="000000D9" w14:textId="77777777" w:rsidR="006B54B5" w:rsidRDefault="00D73C5B" w:rsidP="006B54B5">
      <w:pPr>
        <w:numPr>
          <w:ilvl w:val="0"/>
          <w:numId w:val="10"/>
        </w:numPr>
        <w:pPrChange w:id="449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50" w:author="Anonymous" w:date="2020-09-06T10:39:00Z">
            <w:rPr/>
          </w:rPrChange>
        </w:rPr>
        <w:t>Расскажите про метод filter()</w:t>
      </w:r>
    </w:p>
    <w:p w14:paraId="000000DA" w14:textId="77777777" w:rsidR="006B54B5" w:rsidRDefault="00D73C5B" w:rsidP="006B54B5">
      <w:pPr>
        <w:numPr>
          <w:ilvl w:val="0"/>
          <w:numId w:val="10"/>
        </w:numPr>
        <w:pPrChange w:id="451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52" w:author="Anonymous" w:date="2020-09-06T10:39:00Z">
            <w:rPr/>
          </w:rPrChange>
        </w:rPr>
        <w:t>Расскажите про метод limit()</w:t>
      </w:r>
    </w:p>
    <w:p w14:paraId="000000DB" w14:textId="77777777" w:rsidR="006B54B5" w:rsidRDefault="00D73C5B" w:rsidP="006B54B5">
      <w:pPr>
        <w:numPr>
          <w:ilvl w:val="0"/>
          <w:numId w:val="10"/>
        </w:numPr>
        <w:pPrChange w:id="453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54" w:author="Anonymous" w:date="2020-09-06T10:39:00Z">
            <w:rPr/>
          </w:rPrChange>
        </w:rPr>
        <w:t>Расскажите про мето</w:t>
      </w:r>
      <w:r>
        <w:rPr>
          <w:highlight w:val="white"/>
          <w:rPrChange w:id="455" w:author="Anonymous" w:date="2020-09-06T10:39:00Z">
            <w:rPr/>
          </w:rPrChange>
        </w:rPr>
        <w:t>д skip()</w:t>
      </w:r>
    </w:p>
    <w:p w14:paraId="000000DC" w14:textId="77777777" w:rsidR="006B54B5" w:rsidRDefault="00D73C5B" w:rsidP="006B54B5">
      <w:pPr>
        <w:numPr>
          <w:ilvl w:val="0"/>
          <w:numId w:val="10"/>
        </w:numPr>
        <w:pPrChange w:id="456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57" w:author="Anonymous" w:date="2020-09-06T10:39:00Z">
            <w:rPr/>
          </w:rPrChange>
        </w:rPr>
        <w:t>Расскажите про метод sorted()</w:t>
      </w:r>
    </w:p>
    <w:p w14:paraId="000000DD" w14:textId="77777777" w:rsidR="006B54B5" w:rsidRDefault="00D73C5B" w:rsidP="006B54B5">
      <w:pPr>
        <w:numPr>
          <w:ilvl w:val="0"/>
          <w:numId w:val="10"/>
        </w:numPr>
        <w:pPrChange w:id="458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59" w:author="Anonymous" w:date="2020-09-06T10:39:00Z">
            <w:rPr/>
          </w:rPrChange>
        </w:rPr>
        <w:t>Расскажите про метод distinct()</w:t>
      </w:r>
    </w:p>
    <w:p w14:paraId="000000DE" w14:textId="77777777" w:rsidR="006B54B5" w:rsidRDefault="00D73C5B" w:rsidP="006B54B5">
      <w:pPr>
        <w:numPr>
          <w:ilvl w:val="0"/>
          <w:numId w:val="10"/>
        </w:numPr>
        <w:pPrChange w:id="460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61" w:author="Anonymous" w:date="2020-09-06T10:39:00Z">
            <w:rPr/>
          </w:rPrChange>
        </w:rPr>
        <w:t>Какие терминальные методы в стримах вы знаете?</w:t>
      </w:r>
    </w:p>
    <w:p w14:paraId="000000DF" w14:textId="77777777" w:rsidR="006B54B5" w:rsidRDefault="00D73C5B" w:rsidP="006B54B5">
      <w:pPr>
        <w:numPr>
          <w:ilvl w:val="0"/>
          <w:numId w:val="10"/>
        </w:numPr>
        <w:pPrChange w:id="462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63" w:author="Anonymous" w:date="2020-09-06T10:39:00Z">
            <w:rPr/>
          </w:rPrChange>
        </w:rPr>
        <w:t>Расскажите про метод collect()</w:t>
      </w:r>
    </w:p>
    <w:p w14:paraId="000000E0" w14:textId="77777777" w:rsidR="006B54B5" w:rsidRDefault="00D73C5B" w:rsidP="006B54B5">
      <w:pPr>
        <w:numPr>
          <w:ilvl w:val="0"/>
          <w:numId w:val="10"/>
        </w:numPr>
        <w:pPrChange w:id="464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65" w:author="Anonymous" w:date="2020-09-06T10:39:00Z">
            <w:rPr/>
          </w:rPrChange>
        </w:rPr>
        <w:t>Расскажите про метод reduce()</w:t>
      </w:r>
    </w:p>
    <w:p w14:paraId="000000E1" w14:textId="77777777" w:rsidR="006B54B5" w:rsidRDefault="00D73C5B" w:rsidP="006B54B5">
      <w:pPr>
        <w:numPr>
          <w:ilvl w:val="0"/>
          <w:numId w:val="10"/>
        </w:numPr>
        <w:pPrChange w:id="466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67" w:author="Anonymous" w:date="2020-09-06T10:39:00Z">
            <w:rPr/>
          </w:rPrChange>
        </w:rPr>
        <w:t>Расскажите про класс Collectors и его методы.</w:t>
      </w:r>
    </w:p>
    <w:p w14:paraId="000000E2" w14:textId="77777777" w:rsidR="006B54B5" w:rsidRDefault="00D73C5B" w:rsidP="006B54B5">
      <w:pPr>
        <w:numPr>
          <w:ilvl w:val="0"/>
          <w:numId w:val="10"/>
        </w:numPr>
        <w:pPrChange w:id="468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69" w:author="Anonymous" w:date="2020-09-06T10:39:00Z">
            <w:rPr/>
          </w:rPrChange>
        </w:rPr>
        <w:t>Расскажите о параллельной обраб</w:t>
      </w:r>
      <w:r>
        <w:rPr>
          <w:highlight w:val="white"/>
          <w:rPrChange w:id="470" w:author="Anonymous" w:date="2020-09-06T10:39:00Z">
            <w:rPr/>
          </w:rPrChange>
        </w:rPr>
        <w:t>отке в Java 8.</w:t>
      </w:r>
    </w:p>
    <w:p w14:paraId="000000E3" w14:textId="77777777" w:rsidR="006B54B5" w:rsidRPr="00940AF3" w:rsidRDefault="00D73C5B" w:rsidP="006B54B5">
      <w:pPr>
        <w:numPr>
          <w:ilvl w:val="0"/>
          <w:numId w:val="10"/>
        </w:numPr>
        <w:spacing w:after="240"/>
        <w:rPr>
          <w:lang w:val="en-US"/>
        </w:rPr>
        <w:pPrChange w:id="471" w:author="Anonymous" w:date="2020-09-06T10:39:00Z">
          <w:pPr>
            <w:numPr>
              <w:numId w:val="10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72" w:author="Anonymous" w:date="2020-09-06T10:39:00Z">
            <w:rPr/>
          </w:rPrChange>
        </w:rPr>
        <w:t>Что</w:t>
      </w:r>
      <w:r w:rsidRPr="00940AF3">
        <w:rPr>
          <w:highlight w:val="white"/>
          <w:lang w:val="en-US"/>
          <w:rPrChange w:id="473" w:author="Anonymous" w:date="2020-09-06T10:39:00Z">
            <w:rPr/>
          </w:rPrChange>
        </w:rPr>
        <w:t xml:space="preserve"> </w:t>
      </w:r>
      <w:r>
        <w:rPr>
          <w:highlight w:val="white"/>
          <w:rPrChange w:id="474" w:author="Anonymous" w:date="2020-09-06T10:39:00Z">
            <w:rPr/>
          </w:rPrChange>
        </w:rPr>
        <w:t>такое</w:t>
      </w:r>
      <w:r w:rsidRPr="00940AF3">
        <w:rPr>
          <w:highlight w:val="white"/>
          <w:lang w:val="en-US"/>
          <w:rPrChange w:id="475" w:author="Anonymous" w:date="2020-09-06T10:39:00Z">
            <w:rPr/>
          </w:rPrChange>
        </w:rPr>
        <w:t xml:space="preserve"> IntStream </w:t>
      </w:r>
      <w:r>
        <w:rPr>
          <w:highlight w:val="white"/>
          <w:rPrChange w:id="476" w:author="Anonymous" w:date="2020-09-06T10:39:00Z">
            <w:rPr/>
          </w:rPrChange>
        </w:rPr>
        <w:t>и</w:t>
      </w:r>
      <w:r w:rsidRPr="00940AF3">
        <w:rPr>
          <w:highlight w:val="white"/>
          <w:lang w:val="en-US"/>
          <w:rPrChange w:id="477" w:author="Anonymous" w:date="2020-09-06T10:39:00Z">
            <w:rPr/>
          </w:rPrChange>
        </w:rPr>
        <w:t xml:space="preserve"> DoubleStream? </w:t>
      </w:r>
    </w:p>
    <w:p w14:paraId="000000E4" w14:textId="77777777" w:rsidR="006B54B5" w:rsidRPr="006B54B5" w:rsidRDefault="00D73C5B">
      <w:pPr>
        <w:pStyle w:val="2"/>
        <w:rPr>
          <w:highlight w:val="white"/>
          <w:rPrChange w:id="478" w:author="Anonymous" w:date="2020-09-06T10:39:00Z">
            <w:rPr/>
          </w:rPrChange>
        </w:rPr>
      </w:pPr>
      <w:bookmarkStart w:id="479" w:name="_lfxl2032cnvw" w:colFirst="0" w:colLast="0"/>
      <w:bookmarkEnd w:id="479"/>
      <w:r>
        <w:rPr>
          <w:highlight w:val="white"/>
          <w:rPrChange w:id="480" w:author="Anonymous" w:date="2020-09-06T10:39:00Z">
            <w:rPr/>
          </w:rPrChange>
        </w:rPr>
        <w:t>11. Java 8</w:t>
      </w:r>
    </w:p>
    <w:p w14:paraId="000000E5" w14:textId="77777777" w:rsidR="006B54B5" w:rsidRDefault="00D73C5B" w:rsidP="006B54B5">
      <w:pPr>
        <w:numPr>
          <w:ilvl w:val="0"/>
          <w:numId w:val="15"/>
        </w:numPr>
        <w:spacing w:before="240"/>
        <w:pPrChange w:id="481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82" w:author="Anonymous" w:date="2020-09-06T10:39:00Z">
            <w:rPr/>
          </w:rPrChange>
        </w:rPr>
        <w:t>Какие нововведения появились в java 8?</w:t>
      </w:r>
    </w:p>
    <w:p w14:paraId="000000E6" w14:textId="77777777" w:rsidR="006B54B5" w:rsidRDefault="00D73C5B" w:rsidP="006B54B5">
      <w:pPr>
        <w:numPr>
          <w:ilvl w:val="0"/>
          <w:numId w:val="15"/>
        </w:numPr>
        <w:pPrChange w:id="483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84" w:author="Anonymous" w:date="2020-09-06T10:39:00Z">
            <w:rPr/>
          </w:rPrChange>
        </w:rPr>
        <w:t>Какие новые классы для работы с датами появились в java 8?</w:t>
      </w:r>
    </w:p>
    <w:p w14:paraId="000000E7" w14:textId="77777777" w:rsidR="006B54B5" w:rsidRDefault="00D73C5B" w:rsidP="006B54B5">
      <w:pPr>
        <w:numPr>
          <w:ilvl w:val="0"/>
          <w:numId w:val="15"/>
        </w:numPr>
        <w:pPrChange w:id="485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86" w:author="Anonymous" w:date="2020-09-06T10:39:00Z">
            <w:rPr/>
          </w:rPrChange>
        </w:rPr>
        <w:t>Расскажите про класс Optional</w:t>
      </w:r>
    </w:p>
    <w:p w14:paraId="000000E8" w14:textId="77777777" w:rsidR="006B54B5" w:rsidRDefault="00D73C5B" w:rsidP="006B54B5">
      <w:pPr>
        <w:numPr>
          <w:ilvl w:val="0"/>
          <w:numId w:val="15"/>
        </w:numPr>
        <w:pPrChange w:id="487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88" w:author="Anonymous" w:date="2020-09-06T10:39:00Z">
            <w:rPr/>
          </w:rPrChange>
        </w:rPr>
        <w:t>Что такое Nashorn?</w:t>
      </w:r>
    </w:p>
    <w:p w14:paraId="000000E9" w14:textId="77777777" w:rsidR="006B54B5" w:rsidRDefault="00D73C5B" w:rsidP="006B54B5">
      <w:pPr>
        <w:numPr>
          <w:ilvl w:val="0"/>
          <w:numId w:val="15"/>
        </w:numPr>
        <w:pPrChange w:id="489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90" w:author="Anonymous" w:date="2020-09-06T10:39:00Z">
            <w:rPr/>
          </w:rPrChange>
        </w:rPr>
        <w:t>Что такое jjs?</w:t>
      </w:r>
    </w:p>
    <w:p w14:paraId="000000EA" w14:textId="77777777" w:rsidR="006B54B5" w:rsidRDefault="00D73C5B" w:rsidP="006B54B5">
      <w:pPr>
        <w:numPr>
          <w:ilvl w:val="0"/>
          <w:numId w:val="15"/>
        </w:numPr>
        <w:pPrChange w:id="491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92" w:author="Anonymous" w:date="2020-09-06T10:39:00Z">
            <w:rPr/>
          </w:rPrChange>
        </w:rPr>
        <w:t>Какой класс появился в Java 8 д</w:t>
      </w:r>
      <w:r>
        <w:rPr>
          <w:highlight w:val="white"/>
          <w:rPrChange w:id="493" w:author="Anonymous" w:date="2020-09-06T10:39:00Z">
            <w:rPr/>
          </w:rPrChange>
        </w:rPr>
        <w:t>ля кодирования/декодирования данных?</w:t>
      </w:r>
    </w:p>
    <w:p w14:paraId="000000EB" w14:textId="77777777" w:rsidR="006B54B5" w:rsidRDefault="00D73C5B" w:rsidP="006B54B5">
      <w:pPr>
        <w:numPr>
          <w:ilvl w:val="0"/>
          <w:numId w:val="15"/>
        </w:numPr>
        <w:pPrChange w:id="494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95" w:author="Anonymous" w:date="2020-09-06T10:39:00Z">
            <w:rPr/>
          </w:rPrChange>
        </w:rPr>
        <w:t>Как создать Base64 кодировщик и декодировщик?</w:t>
      </w:r>
    </w:p>
    <w:p w14:paraId="000000EC" w14:textId="77777777" w:rsidR="006B54B5" w:rsidRDefault="00D73C5B" w:rsidP="006B54B5">
      <w:pPr>
        <w:numPr>
          <w:ilvl w:val="0"/>
          <w:numId w:val="15"/>
        </w:numPr>
        <w:pPrChange w:id="496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97" w:author="Anonymous" w:date="2020-09-06T10:39:00Z">
            <w:rPr/>
          </w:rPrChange>
        </w:rPr>
        <w:t>Какие дополнительные методы для работы с ассоциативными массивами (maps) появились в Java 8?</w:t>
      </w:r>
    </w:p>
    <w:p w14:paraId="000000ED" w14:textId="77777777" w:rsidR="006B54B5" w:rsidRDefault="00D73C5B" w:rsidP="006B54B5">
      <w:pPr>
        <w:numPr>
          <w:ilvl w:val="0"/>
          <w:numId w:val="15"/>
        </w:numPr>
        <w:pPrChange w:id="498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499" w:author="Anonymous" w:date="2020-09-06T10:39:00Z">
            <w:rPr/>
          </w:rPrChange>
        </w:rPr>
        <w:t>Что такое LocalDateTime?</w:t>
      </w:r>
    </w:p>
    <w:p w14:paraId="000000EE" w14:textId="77777777" w:rsidR="006B54B5" w:rsidRDefault="00D73C5B" w:rsidP="006B54B5">
      <w:pPr>
        <w:numPr>
          <w:ilvl w:val="0"/>
          <w:numId w:val="15"/>
        </w:numPr>
        <w:spacing w:after="240"/>
        <w:pPrChange w:id="500" w:author="Anonymous" w:date="2020-09-06T10:39:00Z">
          <w:pPr>
            <w:numPr>
              <w:numId w:val="1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01" w:author="Anonymous" w:date="2020-09-06T10:39:00Z">
            <w:rPr/>
          </w:rPrChange>
        </w:rPr>
        <w:t xml:space="preserve">Что такое ZonedDateTime? </w:t>
      </w:r>
    </w:p>
    <w:p w14:paraId="000000EF" w14:textId="77777777" w:rsidR="006B54B5" w:rsidRPr="006B54B5" w:rsidRDefault="006B54B5">
      <w:pPr>
        <w:rPr>
          <w:highlight w:val="white"/>
          <w:rPrChange w:id="502" w:author="Anonymous" w:date="2020-09-06T10:39:00Z">
            <w:rPr/>
          </w:rPrChange>
        </w:rPr>
      </w:pPr>
    </w:p>
    <w:p w14:paraId="000000F0" w14:textId="77777777" w:rsidR="006B54B5" w:rsidRPr="006B54B5" w:rsidRDefault="00D73C5B">
      <w:pPr>
        <w:pStyle w:val="1"/>
        <w:jc w:val="center"/>
        <w:rPr>
          <w:highlight w:val="white"/>
          <w:rPrChange w:id="503" w:author="Anonymous" w:date="2020-09-06T10:39:00Z">
            <w:rPr/>
          </w:rPrChange>
        </w:rPr>
      </w:pPr>
      <w:bookmarkStart w:id="504" w:name="_hb5mv0vdpocn" w:colFirst="0" w:colLast="0"/>
      <w:bookmarkEnd w:id="504"/>
      <w:r>
        <w:rPr>
          <w:highlight w:val="white"/>
          <w:rPrChange w:id="505" w:author="Anonymous" w:date="2020-09-06T10:39:00Z">
            <w:rPr/>
          </w:rPrChange>
        </w:rPr>
        <w:lastRenderedPageBreak/>
        <w:t>Многопоточность</w:t>
      </w:r>
    </w:p>
    <w:p w14:paraId="000000F1" w14:textId="77777777" w:rsidR="006B54B5" w:rsidRDefault="00D73C5B" w:rsidP="006B54B5">
      <w:pPr>
        <w:numPr>
          <w:ilvl w:val="0"/>
          <w:numId w:val="11"/>
        </w:numPr>
        <w:spacing w:before="240"/>
        <w:pPrChange w:id="506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07" w:author="Anonymous" w:date="2020-09-06T10:39:00Z">
            <w:rPr/>
          </w:rPrChange>
        </w:rPr>
        <w:t>Чем процесс отличается от потока?</w:t>
      </w:r>
    </w:p>
    <w:p w14:paraId="000000F2" w14:textId="77777777" w:rsidR="006B54B5" w:rsidRDefault="00D73C5B" w:rsidP="006B54B5">
      <w:pPr>
        <w:numPr>
          <w:ilvl w:val="0"/>
          <w:numId w:val="11"/>
        </w:numPr>
        <w:pPrChange w:id="508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09" w:author="Anonymous" w:date="2020-09-06T10:39:00Z">
            <w:rPr/>
          </w:rPrChange>
        </w:rPr>
        <w:t xml:space="preserve">Чем Thread отличается от Runnable? Когда нужно использовать Thread, а когда Runnable?(Ответ что тред - это класс,  а ранбл интерфейс - считается не полным, нужно рассказать подробно) </w:t>
      </w:r>
    </w:p>
    <w:p w14:paraId="000000F3" w14:textId="77777777" w:rsidR="006B54B5" w:rsidRDefault="00D73C5B" w:rsidP="006B54B5">
      <w:pPr>
        <w:numPr>
          <w:ilvl w:val="0"/>
          <w:numId w:val="11"/>
        </w:numPr>
        <w:pPrChange w:id="510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11" w:author="Anonymous" w:date="2020-09-06T10:39:00Z">
            <w:rPr/>
          </w:rPrChange>
        </w:rPr>
        <w:t>Что такое монитор? Как</w:t>
      </w:r>
      <w:r>
        <w:rPr>
          <w:highlight w:val="white"/>
          <w:rPrChange w:id="512" w:author="Anonymous" w:date="2020-09-06T10:39:00Z">
            <w:rPr/>
          </w:rPrChange>
        </w:rPr>
        <w:t xml:space="preserve"> монитор реализован в java?</w:t>
      </w:r>
    </w:p>
    <w:p w14:paraId="000000F4" w14:textId="77777777" w:rsidR="006B54B5" w:rsidRDefault="00D73C5B" w:rsidP="006B54B5">
      <w:pPr>
        <w:numPr>
          <w:ilvl w:val="0"/>
          <w:numId w:val="11"/>
        </w:numPr>
        <w:pPrChange w:id="513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14" w:author="Anonymous" w:date="2020-09-06T10:39:00Z">
            <w:rPr/>
          </w:rPrChange>
        </w:rPr>
        <w:t>Что такое синхронизация? Какие способы синхронизации существуют в java?</w:t>
      </w:r>
    </w:p>
    <w:p w14:paraId="000000F5" w14:textId="77777777" w:rsidR="006B54B5" w:rsidRDefault="00D73C5B" w:rsidP="006B54B5">
      <w:pPr>
        <w:numPr>
          <w:ilvl w:val="0"/>
          <w:numId w:val="11"/>
        </w:numPr>
        <w:pPrChange w:id="515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16" w:author="Anonymous" w:date="2020-09-06T10:39:00Z">
            <w:rPr/>
          </w:rPrChange>
        </w:rPr>
        <w:t>Как работают методы wait(), notify() и notifyAll()?</w:t>
      </w:r>
    </w:p>
    <w:p w14:paraId="000000F6" w14:textId="77777777" w:rsidR="006B54B5" w:rsidRDefault="00D73C5B" w:rsidP="006B54B5">
      <w:pPr>
        <w:numPr>
          <w:ilvl w:val="0"/>
          <w:numId w:val="11"/>
        </w:numPr>
        <w:pPrChange w:id="517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18" w:author="Anonymous" w:date="2020-09-06T10:39:00Z">
            <w:rPr/>
          </w:rPrChange>
        </w:rPr>
        <w:t>В каких состояниях может находиться поток?</w:t>
      </w:r>
    </w:p>
    <w:p w14:paraId="000000F7" w14:textId="77777777" w:rsidR="006B54B5" w:rsidRDefault="00D73C5B" w:rsidP="006B54B5">
      <w:pPr>
        <w:numPr>
          <w:ilvl w:val="0"/>
          <w:numId w:val="11"/>
        </w:numPr>
        <w:pPrChange w:id="519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20" w:author="Anonymous" w:date="2020-09-06T10:39:00Z">
            <w:rPr/>
          </w:rPrChange>
        </w:rPr>
        <w:t>Что такое семафор? Как он реализован в Java?</w:t>
      </w:r>
    </w:p>
    <w:p w14:paraId="000000F8" w14:textId="77777777" w:rsidR="006B54B5" w:rsidRDefault="00D73C5B" w:rsidP="006B54B5">
      <w:pPr>
        <w:numPr>
          <w:ilvl w:val="0"/>
          <w:numId w:val="11"/>
        </w:numPr>
        <w:pPrChange w:id="521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22" w:author="Anonymous" w:date="2020-09-06T10:39:00Z">
            <w:rPr/>
          </w:rPrChange>
        </w:rPr>
        <w:t xml:space="preserve">Что </w:t>
      </w:r>
      <w:ins w:id="523" w:author="Max" w:date="2020-08-26T05:52:00Z">
        <w:r>
          <w:rPr>
            <w:highlight w:val="white"/>
            <w:rPrChange w:id="524" w:author="Anonymous" w:date="2020-09-06T10:39:00Z">
              <w:rPr/>
            </w:rPrChange>
          </w:rPr>
          <w:t xml:space="preserve">означает </w:t>
        </w:r>
      </w:ins>
      <w:del w:id="525" w:author="Max" w:date="2020-08-26T05:52:00Z">
        <w:r>
          <w:rPr>
            <w:highlight w:val="white"/>
            <w:rPrChange w:id="526" w:author="Anonymous" w:date="2020-09-06T10:39:00Z">
              <w:rPr/>
            </w:rPrChange>
          </w:rPr>
          <w:delText>обо</w:delText>
        </w:r>
        <w:r>
          <w:rPr>
            <w:highlight w:val="white"/>
            <w:rPrChange w:id="527" w:author="Anonymous" w:date="2020-09-06T10:39:00Z">
              <w:rPr/>
            </w:rPrChange>
          </w:rPr>
          <w:delText xml:space="preserve">значает </w:delText>
        </w:r>
      </w:del>
      <w:r>
        <w:rPr>
          <w:highlight w:val="white"/>
          <w:rPrChange w:id="528" w:author="Anonymous" w:date="2020-09-06T10:39:00Z">
            <w:rPr/>
          </w:rPrChange>
        </w:rPr>
        <w:t>ключевое слово volatile? Почему операции над volatile переменными не атомарны?</w:t>
      </w:r>
    </w:p>
    <w:p w14:paraId="000000F9" w14:textId="77777777" w:rsidR="006B54B5" w:rsidRDefault="00D73C5B" w:rsidP="006B54B5">
      <w:pPr>
        <w:numPr>
          <w:ilvl w:val="0"/>
          <w:numId w:val="11"/>
        </w:numPr>
        <w:pPrChange w:id="529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30" w:author="Anonymous" w:date="2020-09-06T10:39:00Z">
            <w:rPr/>
          </w:rPrChange>
        </w:rPr>
        <w:t>Для чего нужны Atomic типы данных? Чем отличаются от volatile?</w:t>
      </w:r>
    </w:p>
    <w:p w14:paraId="000000FA" w14:textId="77777777" w:rsidR="006B54B5" w:rsidRDefault="00D73C5B" w:rsidP="006B54B5">
      <w:pPr>
        <w:numPr>
          <w:ilvl w:val="0"/>
          <w:numId w:val="11"/>
        </w:numPr>
        <w:pPrChange w:id="531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32" w:author="Anonymous" w:date="2020-09-06T10:39:00Z">
            <w:rPr/>
          </w:rPrChange>
        </w:rPr>
        <w:t>Что такое потоки демоны? Для чего они нужны? Как создать поток-демон?</w:t>
      </w:r>
    </w:p>
    <w:p w14:paraId="000000FB" w14:textId="77777777" w:rsidR="006B54B5" w:rsidRDefault="00D73C5B" w:rsidP="006B54B5">
      <w:pPr>
        <w:numPr>
          <w:ilvl w:val="0"/>
          <w:numId w:val="11"/>
        </w:numPr>
        <w:pPrChange w:id="533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34" w:author="Anonymous" w:date="2020-09-06T10:39:00Z">
            <w:rPr/>
          </w:rPrChange>
        </w:rPr>
        <w:t>Что такое приоритет потока? На что о</w:t>
      </w:r>
      <w:r>
        <w:rPr>
          <w:highlight w:val="white"/>
          <w:rPrChange w:id="535" w:author="Anonymous" w:date="2020-09-06T10:39:00Z">
            <w:rPr/>
          </w:rPrChange>
        </w:rPr>
        <w:t>н влияет? Какой приоритет у потоков по умолчанию?</w:t>
      </w:r>
    </w:p>
    <w:p w14:paraId="000000FC" w14:textId="77777777" w:rsidR="006B54B5" w:rsidRDefault="00D73C5B" w:rsidP="006B54B5">
      <w:pPr>
        <w:numPr>
          <w:ilvl w:val="0"/>
          <w:numId w:val="11"/>
        </w:numPr>
        <w:pPrChange w:id="536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37" w:author="Anonymous" w:date="2020-09-06T10:39:00Z">
            <w:rPr/>
          </w:rPrChange>
        </w:rPr>
        <w:t>Как работает Thread.join()? Для чего он нужен?</w:t>
      </w:r>
    </w:p>
    <w:p w14:paraId="000000FD" w14:textId="77777777" w:rsidR="006B54B5" w:rsidRDefault="00D73C5B" w:rsidP="006B54B5">
      <w:pPr>
        <w:numPr>
          <w:ilvl w:val="0"/>
          <w:numId w:val="11"/>
        </w:numPr>
        <w:pPrChange w:id="538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39" w:author="Anonymous" w:date="2020-09-06T10:39:00Z">
            <w:rPr/>
          </w:rPrChange>
        </w:rPr>
        <w:t>Чем отличаются методы yield () и sleep()?</w:t>
      </w:r>
    </w:p>
    <w:p w14:paraId="000000FE" w14:textId="77777777" w:rsidR="006B54B5" w:rsidRDefault="00D73C5B" w:rsidP="006B54B5">
      <w:pPr>
        <w:numPr>
          <w:ilvl w:val="0"/>
          <w:numId w:val="11"/>
        </w:numPr>
        <w:pPrChange w:id="540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41" w:author="Anonymous" w:date="2020-09-06T10:39:00Z">
            <w:rPr/>
          </w:rPrChange>
        </w:rPr>
        <w:t>Как правильно остановить поток? Для чего нужны методы .stop(), .interrupt(), .interrupted(), .isInterrupted().</w:t>
      </w:r>
    </w:p>
    <w:p w14:paraId="000000FF" w14:textId="77777777" w:rsidR="006B54B5" w:rsidRDefault="00D73C5B" w:rsidP="006B54B5">
      <w:pPr>
        <w:numPr>
          <w:ilvl w:val="0"/>
          <w:numId w:val="11"/>
        </w:numPr>
        <w:pPrChange w:id="542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43" w:author="Anonymous" w:date="2020-09-06T10:39:00Z">
            <w:rPr/>
          </w:rPrChange>
        </w:rPr>
        <w:t>Чем Runnable отличается от Callable?</w:t>
      </w:r>
    </w:p>
    <w:p w14:paraId="00000100" w14:textId="77777777" w:rsidR="006B54B5" w:rsidRDefault="00D73C5B" w:rsidP="006B54B5">
      <w:pPr>
        <w:numPr>
          <w:ilvl w:val="0"/>
          <w:numId w:val="11"/>
        </w:numPr>
        <w:pPrChange w:id="544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45" w:author="Anonymous" w:date="2020-09-06T10:39:00Z">
            <w:rPr/>
          </w:rPrChange>
        </w:rPr>
        <w:t>Что такое FutureTask?</w:t>
      </w:r>
    </w:p>
    <w:p w14:paraId="00000101" w14:textId="77777777" w:rsidR="006B54B5" w:rsidRDefault="00D73C5B" w:rsidP="006B54B5">
      <w:pPr>
        <w:numPr>
          <w:ilvl w:val="0"/>
          <w:numId w:val="11"/>
        </w:numPr>
        <w:pPrChange w:id="546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47" w:author="Anonymous" w:date="2020-09-06T10:39:00Z">
            <w:rPr/>
          </w:rPrChange>
        </w:rPr>
        <w:t>Что такое deadlock?</w:t>
      </w:r>
    </w:p>
    <w:p w14:paraId="00000102" w14:textId="77777777" w:rsidR="006B54B5" w:rsidRDefault="00D73C5B" w:rsidP="006B54B5">
      <w:pPr>
        <w:numPr>
          <w:ilvl w:val="0"/>
          <w:numId w:val="11"/>
        </w:numPr>
        <w:pPrChange w:id="548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49" w:author="Anonymous" w:date="2020-09-06T10:39:00Z">
            <w:rPr/>
          </w:rPrChange>
        </w:rPr>
        <w:t>Что такое livelock?</w:t>
      </w:r>
    </w:p>
    <w:p w14:paraId="00000103" w14:textId="77777777" w:rsidR="006B54B5" w:rsidRDefault="00D73C5B" w:rsidP="006B54B5">
      <w:pPr>
        <w:numPr>
          <w:ilvl w:val="0"/>
          <w:numId w:val="11"/>
        </w:numPr>
        <w:pPrChange w:id="550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51" w:author="Anonymous" w:date="2020-09-06T10:39:00Z">
            <w:rPr/>
          </w:rPrChange>
        </w:rPr>
        <w:t>Что такое race condition?</w:t>
      </w:r>
    </w:p>
    <w:p w14:paraId="00000104" w14:textId="77777777" w:rsidR="006B54B5" w:rsidRDefault="00D73C5B" w:rsidP="006B54B5">
      <w:pPr>
        <w:numPr>
          <w:ilvl w:val="0"/>
          <w:numId w:val="11"/>
        </w:numPr>
        <w:pPrChange w:id="552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53" w:author="Anonymous" w:date="2020-09-06T10:39:00Z">
            <w:rPr/>
          </w:rPrChange>
        </w:rPr>
        <w:t xml:space="preserve">Что такое Фреймворк </w:t>
      </w:r>
      <w:r>
        <w:rPr>
          <w:highlight w:val="white"/>
          <w:rPrChange w:id="554" w:author="Anonymous" w:date="2020-09-06T10:39:00Z">
            <w:rPr/>
          </w:rPrChange>
        </w:rPr>
        <w:t>fork/join? Для чего он нужен?</w:t>
      </w:r>
    </w:p>
    <w:p w14:paraId="00000105" w14:textId="77777777" w:rsidR="006B54B5" w:rsidRDefault="00D73C5B" w:rsidP="006B54B5">
      <w:pPr>
        <w:numPr>
          <w:ilvl w:val="0"/>
          <w:numId w:val="11"/>
        </w:numPr>
        <w:pPrChange w:id="555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56" w:author="Anonymous" w:date="2020-09-06T10:39:00Z">
            <w:rPr/>
          </w:rPrChange>
        </w:rPr>
        <w:t>Что означает ключевое слово synchronized? Где и для чего может использоваться?</w:t>
      </w:r>
    </w:p>
    <w:p w14:paraId="00000106" w14:textId="77777777" w:rsidR="006B54B5" w:rsidRDefault="00D73C5B" w:rsidP="006B54B5">
      <w:pPr>
        <w:numPr>
          <w:ilvl w:val="0"/>
          <w:numId w:val="11"/>
        </w:numPr>
        <w:pPrChange w:id="557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58" w:author="Anonymous" w:date="2020-09-06T10:39:00Z">
            <w:rPr/>
          </w:rPrChange>
        </w:rPr>
        <w:t>Что является монитором у статического синхронизированного класса?</w:t>
      </w:r>
    </w:p>
    <w:p w14:paraId="00000107" w14:textId="77777777" w:rsidR="006B54B5" w:rsidRDefault="00D73C5B" w:rsidP="006B54B5">
      <w:pPr>
        <w:numPr>
          <w:ilvl w:val="0"/>
          <w:numId w:val="11"/>
        </w:numPr>
        <w:pPrChange w:id="559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60" w:author="Anonymous" w:date="2020-09-06T10:39:00Z">
            <w:rPr/>
          </w:rPrChange>
        </w:rPr>
        <w:t>Что является монитором у нестатического синхронизированного класса?</w:t>
      </w:r>
    </w:p>
    <w:p w14:paraId="00000108" w14:textId="77777777" w:rsidR="006B54B5" w:rsidRPr="006B54B5" w:rsidRDefault="00D73C5B" w:rsidP="006B54B5">
      <w:pPr>
        <w:numPr>
          <w:ilvl w:val="0"/>
          <w:numId w:val="11"/>
        </w:numPr>
        <w:rPr>
          <w:highlight w:val="white"/>
          <w:rPrChange w:id="561" w:author="Anonymous" w:date="2020-09-06T10:39:00Z">
            <w:rPr/>
          </w:rPrChange>
        </w:rPr>
        <w:pPrChange w:id="562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63" w:author="Anonymous" w:date="2020-09-06T10:39:00Z">
            <w:rPr/>
          </w:rPrChange>
        </w:rPr>
        <w:t xml:space="preserve">util. Concurrent поверхностно. </w:t>
      </w:r>
    </w:p>
    <w:p w14:paraId="00000109" w14:textId="77777777" w:rsidR="006B54B5" w:rsidRPr="006B54B5" w:rsidRDefault="00D73C5B" w:rsidP="006B54B5">
      <w:pPr>
        <w:numPr>
          <w:ilvl w:val="0"/>
          <w:numId w:val="11"/>
        </w:numPr>
        <w:spacing w:after="240"/>
        <w:rPr>
          <w:highlight w:val="white"/>
          <w:rPrChange w:id="564" w:author="Anonymous" w:date="2020-09-06T10:39:00Z">
            <w:rPr/>
          </w:rPrChange>
        </w:rPr>
        <w:pPrChange w:id="565" w:author="Anonymous" w:date="2020-09-06T10:39:00Z">
          <w:pPr>
            <w:numPr>
              <w:numId w:val="11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66" w:author="Anonymous" w:date="2020-09-06T10:39:00Z">
            <w:rPr/>
          </w:rPrChange>
        </w:rPr>
        <w:t>Stream API &amp; ForkJoinPool Как связаны, что это такое.</w:t>
      </w:r>
    </w:p>
    <w:p w14:paraId="0000010A" w14:textId="77777777" w:rsidR="006B54B5" w:rsidRPr="006B54B5" w:rsidRDefault="00D73C5B">
      <w:pPr>
        <w:pStyle w:val="1"/>
        <w:jc w:val="center"/>
        <w:rPr>
          <w:highlight w:val="white"/>
          <w:rPrChange w:id="567" w:author="Anonymous" w:date="2020-09-06T10:39:00Z">
            <w:rPr/>
          </w:rPrChange>
        </w:rPr>
      </w:pPr>
      <w:bookmarkStart w:id="568" w:name="_yl882zj6wyi2" w:colFirst="0" w:colLast="0"/>
      <w:bookmarkEnd w:id="568"/>
      <w:r>
        <w:rPr>
          <w:highlight w:val="white"/>
          <w:rPrChange w:id="569" w:author="Anonymous" w:date="2020-09-06T10:39:00Z">
            <w:rPr/>
          </w:rPrChange>
        </w:rPr>
        <w:t>SQL и базы данных</w:t>
      </w:r>
    </w:p>
    <w:p w14:paraId="0000010B" w14:textId="77777777" w:rsidR="006B54B5" w:rsidRDefault="00D73C5B" w:rsidP="006B54B5">
      <w:pPr>
        <w:numPr>
          <w:ilvl w:val="0"/>
          <w:numId w:val="14"/>
        </w:numPr>
        <w:spacing w:before="240"/>
        <w:pPrChange w:id="570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71" w:author="Anonymous" w:date="2020-09-06T10:39:00Z">
            <w:rPr/>
          </w:rPrChange>
        </w:rPr>
        <w:t>Что такое  DDL? Какие операции в него входят? Рассказать про них.</w:t>
      </w:r>
    </w:p>
    <w:p w14:paraId="0000010C" w14:textId="77777777" w:rsidR="006B54B5" w:rsidRDefault="00D73C5B" w:rsidP="006B54B5">
      <w:pPr>
        <w:numPr>
          <w:ilvl w:val="0"/>
          <w:numId w:val="14"/>
        </w:numPr>
        <w:pPrChange w:id="572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73" w:author="Anonymous" w:date="2020-09-06T10:39:00Z">
            <w:rPr/>
          </w:rPrChange>
        </w:rPr>
        <w:t>Что такое  DML? Какие операции в него входят? Рассказать про них.</w:t>
      </w:r>
    </w:p>
    <w:p w14:paraId="0000010D" w14:textId="77777777" w:rsidR="006B54B5" w:rsidRDefault="00D73C5B" w:rsidP="006B54B5">
      <w:pPr>
        <w:numPr>
          <w:ilvl w:val="0"/>
          <w:numId w:val="14"/>
        </w:numPr>
        <w:pPrChange w:id="574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75" w:author="Anonymous" w:date="2020-09-06T10:39:00Z">
            <w:rPr/>
          </w:rPrChange>
        </w:rPr>
        <w:t>Что такое  TCL? Каки</w:t>
      </w:r>
      <w:r>
        <w:rPr>
          <w:highlight w:val="white"/>
          <w:rPrChange w:id="576" w:author="Anonymous" w:date="2020-09-06T10:39:00Z">
            <w:rPr/>
          </w:rPrChange>
        </w:rPr>
        <w:t>е операции в него входят? Рассказать про них.</w:t>
      </w:r>
    </w:p>
    <w:p w14:paraId="0000010E" w14:textId="77777777" w:rsidR="006B54B5" w:rsidRDefault="00D73C5B" w:rsidP="006B54B5">
      <w:pPr>
        <w:numPr>
          <w:ilvl w:val="0"/>
          <w:numId w:val="14"/>
        </w:numPr>
        <w:pPrChange w:id="577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78" w:author="Anonymous" w:date="2020-09-06T10:39:00Z">
            <w:rPr/>
          </w:rPrChange>
        </w:rPr>
        <w:t>Что такое  DCL? Какие операции в него входят? Рассказать про них.</w:t>
      </w:r>
    </w:p>
    <w:p w14:paraId="0000010F" w14:textId="77777777" w:rsidR="006B54B5" w:rsidRDefault="00D73C5B" w:rsidP="006B54B5">
      <w:pPr>
        <w:numPr>
          <w:ilvl w:val="0"/>
          <w:numId w:val="14"/>
        </w:numPr>
        <w:pPrChange w:id="579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80" w:author="Anonymous" w:date="2020-09-06T10:39:00Z">
            <w:rPr/>
          </w:rPrChange>
        </w:rPr>
        <w:t>Нюансы работы с NULL в SQL. Как проверить поле на NULL?</w:t>
      </w:r>
    </w:p>
    <w:p w14:paraId="00000110" w14:textId="77777777" w:rsidR="006B54B5" w:rsidRDefault="00D73C5B" w:rsidP="006B54B5">
      <w:pPr>
        <w:numPr>
          <w:ilvl w:val="0"/>
          <w:numId w:val="14"/>
        </w:numPr>
        <w:pPrChange w:id="581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82" w:author="Anonymous" w:date="2020-09-06T10:39:00Z">
            <w:rPr/>
          </w:rPrChange>
        </w:rPr>
        <w:t>Виды Join’ов?</w:t>
      </w:r>
    </w:p>
    <w:p w14:paraId="00000111" w14:textId="77777777" w:rsidR="006B54B5" w:rsidRDefault="00D73C5B" w:rsidP="006B54B5">
      <w:pPr>
        <w:numPr>
          <w:ilvl w:val="0"/>
          <w:numId w:val="14"/>
        </w:numPr>
        <w:pPrChange w:id="583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84" w:author="Anonymous" w:date="2020-09-06T10:39:00Z">
            <w:rPr/>
          </w:rPrChange>
        </w:rPr>
        <w:t>Что лучше использовать join или подзапросы? Почему?</w:t>
      </w:r>
    </w:p>
    <w:p w14:paraId="00000112" w14:textId="77777777" w:rsidR="006B54B5" w:rsidRDefault="00D73C5B" w:rsidP="006B54B5">
      <w:pPr>
        <w:numPr>
          <w:ilvl w:val="0"/>
          <w:numId w:val="14"/>
        </w:numPr>
        <w:pPrChange w:id="585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86" w:author="Anonymous" w:date="2020-09-06T10:39:00Z">
            <w:rPr/>
          </w:rPrChange>
        </w:rPr>
        <w:t>Что делает UNION?</w:t>
      </w:r>
    </w:p>
    <w:p w14:paraId="00000113" w14:textId="77777777" w:rsidR="006B54B5" w:rsidRDefault="00D73C5B" w:rsidP="006B54B5">
      <w:pPr>
        <w:numPr>
          <w:ilvl w:val="0"/>
          <w:numId w:val="14"/>
        </w:numPr>
        <w:pPrChange w:id="587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88" w:author="Anonymous" w:date="2020-09-06T10:39:00Z">
            <w:rPr/>
          </w:rPrChange>
        </w:rPr>
        <w:t xml:space="preserve">Чем </w:t>
      </w:r>
      <w:r>
        <w:rPr>
          <w:highlight w:val="white"/>
          <w:rPrChange w:id="589" w:author="Anonymous" w:date="2020-09-06T10:39:00Z">
            <w:rPr/>
          </w:rPrChange>
        </w:rPr>
        <w:t>WHERE отличается от HAVING ( ответа про то что используются в разных частях запроса - недостаточно)?</w:t>
      </w:r>
    </w:p>
    <w:p w14:paraId="00000114" w14:textId="77777777" w:rsidR="006B54B5" w:rsidRDefault="00D73C5B" w:rsidP="006B54B5">
      <w:pPr>
        <w:numPr>
          <w:ilvl w:val="0"/>
          <w:numId w:val="14"/>
        </w:numPr>
        <w:pPrChange w:id="590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91" w:author="Anonymous" w:date="2020-09-06T10:39:00Z">
            <w:rPr/>
          </w:rPrChange>
        </w:rPr>
        <w:lastRenderedPageBreak/>
        <w:t>Что такое ORDER BY?</w:t>
      </w:r>
    </w:p>
    <w:p w14:paraId="00000115" w14:textId="77777777" w:rsidR="006B54B5" w:rsidRDefault="00D73C5B" w:rsidP="006B54B5">
      <w:pPr>
        <w:numPr>
          <w:ilvl w:val="0"/>
          <w:numId w:val="14"/>
        </w:numPr>
        <w:pPrChange w:id="592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93" w:author="Anonymous" w:date="2020-09-06T10:39:00Z">
            <w:rPr/>
          </w:rPrChange>
        </w:rPr>
        <w:t>Что такое GROUP BY?</w:t>
      </w:r>
      <w:ins w:id="594" w:author="Boris Muzychuk" w:date="2020-08-25T10:53:00Z">
        <w:r>
          <w:rPr>
            <w:highlight w:val="white"/>
            <w:rPrChange w:id="595" w:author="Anonymous" w:date="2020-09-06T10:39:00Z">
              <w:rPr/>
            </w:rPrChange>
          </w:rPr>
          <w:t xml:space="preserve">  </w:t>
        </w:r>
      </w:ins>
    </w:p>
    <w:p w14:paraId="00000116" w14:textId="77777777" w:rsidR="006B54B5" w:rsidRDefault="00D73C5B" w:rsidP="006B54B5">
      <w:pPr>
        <w:numPr>
          <w:ilvl w:val="0"/>
          <w:numId w:val="14"/>
        </w:numPr>
        <w:pPrChange w:id="596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97" w:author="Anonymous" w:date="2020-09-06T10:39:00Z">
            <w:rPr/>
          </w:rPrChange>
        </w:rPr>
        <w:t>Что такое DISTINCT?</w:t>
      </w:r>
    </w:p>
    <w:p w14:paraId="00000117" w14:textId="77777777" w:rsidR="006B54B5" w:rsidRDefault="00D73C5B" w:rsidP="006B54B5">
      <w:pPr>
        <w:numPr>
          <w:ilvl w:val="0"/>
          <w:numId w:val="14"/>
        </w:numPr>
        <w:pPrChange w:id="598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599" w:author="Anonymous" w:date="2020-09-06T10:39:00Z">
            <w:rPr/>
          </w:rPrChange>
        </w:rPr>
        <w:t>Что такое LIMIT?</w:t>
      </w:r>
    </w:p>
    <w:p w14:paraId="00000118" w14:textId="77777777" w:rsidR="006B54B5" w:rsidRDefault="00D73C5B" w:rsidP="006B54B5">
      <w:pPr>
        <w:numPr>
          <w:ilvl w:val="0"/>
          <w:numId w:val="14"/>
        </w:numPr>
        <w:pPrChange w:id="600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01" w:author="Anonymous" w:date="2020-09-06T10:39:00Z">
            <w:rPr/>
          </w:rPrChange>
        </w:rPr>
        <w:t>Что такое EXISTS?</w:t>
      </w:r>
    </w:p>
    <w:p w14:paraId="00000119" w14:textId="77777777" w:rsidR="006B54B5" w:rsidRDefault="00D73C5B" w:rsidP="006B54B5">
      <w:pPr>
        <w:numPr>
          <w:ilvl w:val="0"/>
          <w:numId w:val="14"/>
        </w:numPr>
        <w:pPrChange w:id="602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03" w:author="Anonymous" w:date="2020-09-06T10:39:00Z">
            <w:rPr/>
          </w:rPrChange>
        </w:rPr>
        <w:t>Расскажите про операторы IN, BETWEEN, LIKE.</w:t>
      </w:r>
    </w:p>
    <w:p w14:paraId="0000011A" w14:textId="77777777" w:rsidR="006B54B5" w:rsidRDefault="00D73C5B" w:rsidP="006B54B5">
      <w:pPr>
        <w:numPr>
          <w:ilvl w:val="0"/>
          <w:numId w:val="14"/>
        </w:numPr>
        <w:pPrChange w:id="604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05" w:author="Anonymous" w:date="2020-09-06T10:39:00Z">
            <w:rPr/>
          </w:rPrChange>
        </w:rPr>
        <w:t>Что делает опе</w:t>
      </w:r>
      <w:r>
        <w:rPr>
          <w:highlight w:val="white"/>
          <w:rPrChange w:id="606" w:author="Anonymous" w:date="2020-09-06T10:39:00Z">
            <w:rPr/>
          </w:rPrChange>
        </w:rPr>
        <w:t>ратор MERGE? Какие у него есть ограничения?</w:t>
      </w:r>
    </w:p>
    <w:p w14:paraId="0000011B" w14:textId="77777777" w:rsidR="006B54B5" w:rsidRDefault="00D73C5B" w:rsidP="006B54B5">
      <w:pPr>
        <w:numPr>
          <w:ilvl w:val="0"/>
          <w:numId w:val="14"/>
        </w:numPr>
        <w:pPrChange w:id="607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08" w:author="Anonymous" w:date="2020-09-06T10:39:00Z">
            <w:rPr/>
          </w:rPrChange>
        </w:rPr>
        <w:t>Какие агрегатные функции вы знаете?</w:t>
      </w:r>
    </w:p>
    <w:p w14:paraId="0000011C" w14:textId="77777777" w:rsidR="006B54B5" w:rsidRDefault="00D73C5B" w:rsidP="006B54B5">
      <w:pPr>
        <w:numPr>
          <w:ilvl w:val="0"/>
          <w:numId w:val="14"/>
        </w:numPr>
        <w:pPrChange w:id="609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10" w:author="Anonymous" w:date="2020-09-06T10:39:00Z">
            <w:rPr/>
          </w:rPrChange>
        </w:rPr>
        <w:t>Что такое ограничения (constraints)? Какие вы знаете?</w:t>
      </w:r>
    </w:p>
    <w:p w14:paraId="0000011D" w14:textId="77777777" w:rsidR="006B54B5" w:rsidRDefault="00D73C5B" w:rsidP="006B54B5">
      <w:pPr>
        <w:numPr>
          <w:ilvl w:val="0"/>
          <w:numId w:val="14"/>
        </w:numPr>
        <w:pPrChange w:id="611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12" w:author="Anonymous" w:date="2020-09-06T10:39:00Z">
            <w:rPr/>
          </w:rPrChange>
        </w:rPr>
        <w:t>(?) Что такое суррогатные ключи?</w:t>
      </w:r>
    </w:p>
    <w:p w14:paraId="0000011E" w14:textId="77777777" w:rsidR="006B54B5" w:rsidRDefault="00D73C5B" w:rsidP="006B54B5">
      <w:pPr>
        <w:numPr>
          <w:ilvl w:val="0"/>
          <w:numId w:val="14"/>
        </w:numPr>
        <w:pPrChange w:id="613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14" w:author="Anonymous" w:date="2020-09-06T10:39:00Z">
            <w:rPr/>
          </w:rPrChange>
        </w:rPr>
        <w:t>Что такое индексы? Какие они бывают?</w:t>
      </w:r>
    </w:p>
    <w:p w14:paraId="0000011F" w14:textId="77777777" w:rsidR="006B54B5" w:rsidRDefault="00D73C5B" w:rsidP="006B54B5">
      <w:pPr>
        <w:numPr>
          <w:ilvl w:val="0"/>
          <w:numId w:val="14"/>
        </w:numPr>
        <w:pPrChange w:id="615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16" w:author="Anonymous" w:date="2020-09-06T10:39:00Z">
            <w:rPr/>
          </w:rPrChange>
        </w:rPr>
        <w:t>Чем TRUNCATE отличается от DELETE?</w:t>
      </w:r>
    </w:p>
    <w:p w14:paraId="00000120" w14:textId="77777777" w:rsidR="006B54B5" w:rsidRDefault="00D73C5B" w:rsidP="006B54B5">
      <w:pPr>
        <w:numPr>
          <w:ilvl w:val="0"/>
          <w:numId w:val="14"/>
        </w:numPr>
        <w:pPrChange w:id="617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18" w:author="Anonymous" w:date="2020-09-06T10:39:00Z">
            <w:rPr/>
          </w:rPrChange>
        </w:rPr>
        <w:t>Что такое хранимы</w:t>
      </w:r>
      <w:r>
        <w:rPr>
          <w:highlight w:val="white"/>
          <w:rPrChange w:id="619" w:author="Anonymous" w:date="2020-09-06T10:39:00Z">
            <w:rPr/>
          </w:rPrChange>
        </w:rPr>
        <w:t>е процедуры? Для чего они нужны?</w:t>
      </w:r>
    </w:p>
    <w:p w14:paraId="00000121" w14:textId="77777777" w:rsidR="006B54B5" w:rsidRDefault="00D73C5B" w:rsidP="006B54B5">
      <w:pPr>
        <w:numPr>
          <w:ilvl w:val="0"/>
          <w:numId w:val="14"/>
        </w:numPr>
        <w:pPrChange w:id="620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21" w:author="Anonymous" w:date="2020-09-06T10:39:00Z">
            <w:rPr/>
          </w:rPrChange>
        </w:rPr>
        <w:t>Что такое представления (VIEW)? Для чего они нужны?</w:t>
      </w:r>
      <w:ins w:id="622" w:author="Рома Лукьянов" w:date="2020-08-12T22:06:00Z">
        <w:r>
          <w:rPr>
            <w:highlight w:val="white"/>
            <w:rPrChange w:id="623" w:author="Anonymous" w:date="2020-09-06T10:39:00Z">
              <w:rPr/>
            </w:rPrChange>
          </w:rPr>
          <w:t xml:space="preserve">  </w:t>
        </w:r>
      </w:ins>
    </w:p>
    <w:p w14:paraId="00000122" w14:textId="77777777" w:rsidR="006B54B5" w:rsidRDefault="00D73C5B" w:rsidP="006B54B5">
      <w:pPr>
        <w:numPr>
          <w:ilvl w:val="0"/>
          <w:numId w:val="14"/>
        </w:numPr>
        <w:pPrChange w:id="624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25" w:author="Anonymous" w:date="2020-09-06T10:39:00Z">
            <w:rPr/>
          </w:rPrChange>
        </w:rPr>
        <w:t>Что такое временные таблицы? Для чего они нужны?</w:t>
      </w:r>
    </w:p>
    <w:p w14:paraId="00000123" w14:textId="77777777" w:rsidR="006B54B5" w:rsidRDefault="00D73C5B" w:rsidP="006B54B5">
      <w:pPr>
        <w:numPr>
          <w:ilvl w:val="0"/>
          <w:numId w:val="14"/>
        </w:numPr>
        <w:pPrChange w:id="626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27" w:author="Anonymous" w:date="2020-09-06T10:39:00Z">
            <w:rPr/>
          </w:rPrChange>
        </w:rPr>
        <w:t>Что такое транзакции? Расскажите про принципы ACID.</w:t>
      </w:r>
    </w:p>
    <w:p w14:paraId="00000124" w14:textId="77777777" w:rsidR="006B54B5" w:rsidRDefault="00D73C5B" w:rsidP="006B54B5">
      <w:pPr>
        <w:numPr>
          <w:ilvl w:val="0"/>
          <w:numId w:val="14"/>
        </w:numPr>
        <w:pPrChange w:id="628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29" w:author="Anonymous" w:date="2020-09-06T10:39:00Z">
            <w:rPr/>
          </w:rPrChange>
        </w:rPr>
        <w:t>Расскажите про уровни изолированности транзакций.</w:t>
      </w:r>
    </w:p>
    <w:p w14:paraId="00000125" w14:textId="77777777" w:rsidR="006B54B5" w:rsidRDefault="00D73C5B" w:rsidP="006B54B5">
      <w:pPr>
        <w:numPr>
          <w:ilvl w:val="0"/>
          <w:numId w:val="14"/>
        </w:numPr>
        <w:pPrChange w:id="630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31" w:author="Anonymous" w:date="2020-09-06T10:39:00Z">
            <w:rPr/>
          </w:rPrChange>
        </w:rPr>
        <w:t>Что такое нормализация и денормализация? Расскажите про 3 нормальные формы?</w:t>
      </w:r>
    </w:p>
    <w:p w14:paraId="00000126" w14:textId="77777777" w:rsidR="006B54B5" w:rsidRDefault="00D73C5B" w:rsidP="006B54B5">
      <w:pPr>
        <w:numPr>
          <w:ilvl w:val="0"/>
          <w:numId w:val="14"/>
        </w:numPr>
        <w:spacing w:after="240"/>
        <w:pPrChange w:id="632" w:author="Anonymous" w:date="2020-09-06T10:39:00Z">
          <w:pPr>
            <w:numPr>
              <w:numId w:val="14"/>
            </w:numPr>
            <w:spacing w:before="240" w:after="240"/>
            <w:ind w:left="720" w:hanging="360"/>
          </w:pPr>
        </w:pPrChange>
      </w:pPr>
      <w:ins w:id="633" w:author="Pavel Voytov" w:date="2020-08-18T16:07:00Z">
        <w:r>
          <w:rPr>
            <w:highlight w:val="white"/>
            <w:rPrChange w:id="634" w:author="Anonymous" w:date="2020-09-06T10:39:00Z">
              <w:rPr/>
            </w:rPrChange>
          </w:rPr>
          <w:t xml:space="preserve"> </w:t>
        </w:r>
      </w:ins>
      <w:r>
        <w:rPr>
          <w:highlight w:val="white"/>
          <w:rPrChange w:id="635" w:author="Anonymous" w:date="2020-09-06T10:39:00Z">
            <w:rPr/>
          </w:rPrChange>
        </w:rPr>
        <w:t>Что такое TIMESTAMP?</w:t>
      </w:r>
    </w:p>
    <w:p w14:paraId="00000127" w14:textId="77777777" w:rsidR="006B54B5" w:rsidRPr="006B54B5" w:rsidRDefault="00D73C5B">
      <w:pPr>
        <w:pStyle w:val="1"/>
        <w:jc w:val="center"/>
        <w:rPr>
          <w:highlight w:val="white"/>
          <w:rPrChange w:id="636" w:author="Anonymous" w:date="2020-09-06T10:39:00Z">
            <w:rPr/>
          </w:rPrChange>
        </w:rPr>
      </w:pPr>
      <w:bookmarkStart w:id="637" w:name="_s0kbntu2t6tz" w:colFirst="0" w:colLast="0"/>
      <w:bookmarkEnd w:id="637"/>
      <w:r>
        <w:rPr>
          <w:highlight w:val="white"/>
          <w:rPrChange w:id="638" w:author="Anonymous" w:date="2020-09-06T10:39:00Z">
            <w:rPr/>
          </w:rPrChange>
        </w:rPr>
        <w:t>JPA и Hibernate</w:t>
      </w:r>
    </w:p>
    <w:p w14:paraId="00000128" w14:textId="77777777" w:rsidR="006B54B5" w:rsidRDefault="00D73C5B" w:rsidP="006B54B5">
      <w:pPr>
        <w:numPr>
          <w:ilvl w:val="0"/>
          <w:numId w:val="4"/>
        </w:numPr>
        <w:spacing w:before="240"/>
        <w:pPrChange w:id="639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40" w:author="Anonymous" w:date="2020-09-06T10:39:00Z">
            <w:rPr/>
          </w:rPrChange>
        </w:rPr>
        <w:t>Что такое ORM? Что такое JPA? Что такое Hibernate?</w:t>
      </w:r>
    </w:p>
    <w:p w14:paraId="00000129" w14:textId="77777777" w:rsidR="006B54B5" w:rsidRDefault="00D73C5B" w:rsidP="006B54B5">
      <w:pPr>
        <w:numPr>
          <w:ilvl w:val="0"/>
          <w:numId w:val="4"/>
        </w:numPr>
        <w:pPrChange w:id="641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42" w:author="Anonymous" w:date="2020-09-06T10:39:00Z">
            <w:rPr/>
          </w:rPrChange>
        </w:rPr>
        <w:t xml:space="preserve">Что такое </w:t>
      </w:r>
      <w:r>
        <w:rPr>
          <w:color w:val="333333"/>
          <w:sz w:val="21"/>
          <w:szCs w:val="21"/>
          <w:highlight w:val="white"/>
          <w:rPrChange w:id="643" w:author="Anonymous" w:date="2020-09-06T10:39:00Z">
            <w:rPr>
              <w:color w:val="333333"/>
              <w:sz w:val="21"/>
              <w:szCs w:val="21"/>
            </w:rPr>
          </w:rPrChange>
        </w:rPr>
        <w:t>EntityManager? Какие функции он выполняет?</w:t>
      </w:r>
    </w:p>
    <w:p w14:paraId="0000012A" w14:textId="77777777" w:rsidR="006B54B5" w:rsidRDefault="00D73C5B" w:rsidP="006B54B5">
      <w:pPr>
        <w:numPr>
          <w:ilvl w:val="0"/>
          <w:numId w:val="4"/>
        </w:numPr>
        <w:pPrChange w:id="644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645" w:author="Anonymous" w:date="2020-09-06T10:39:00Z">
            <w:rPr>
              <w:color w:val="333333"/>
            </w:rPr>
          </w:rPrChange>
        </w:rPr>
        <w:t>Каким условиям должен удовлетворять класс чтобы являться Entity?</w:t>
      </w:r>
    </w:p>
    <w:p w14:paraId="0000012B" w14:textId="77777777" w:rsidR="006B54B5" w:rsidRDefault="00D73C5B" w:rsidP="006B54B5">
      <w:pPr>
        <w:numPr>
          <w:ilvl w:val="0"/>
          <w:numId w:val="4"/>
        </w:numPr>
        <w:pPrChange w:id="646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647" w:author="Anonymous" w:date="2020-09-06T10:39:00Z">
            <w:rPr>
              <w:color w:val="333333"/>
            </w:rPr>
          </w:rPrChange>
        </w:rPr>
        <w:t>Может ли абстрактный класс быть Entity?</w:t>
      </w:r>
    </w:p>
    <w:p w14:paraId="0000012C" w14:textId="77777777" w:rsidR="006B54B5" w:rsidRDefault="00D73C5B" w:rsidP="006B54B5">
      <w:pPr>
        <w:numPr>
          <w:ilvl w:val="0"/>
          <w:numId w:val="4"/>
        </w:numPr>
        <w:pPrChange w:id="648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649" w:author="Anonymous" w:date="2020-09-06T10:39:00Z">
            <w:rPr>
              <w:color w:val="222222"/>
              <w:sz w:val="24"/>
              <w:szCs w:val="24"/>
            </w:rPr>
          </w:rPrChange>
        </w:rPr>
        <w:t>Может ли Entity класс наследоваться от не Entity классов (non-entity classes)?</w:t>
      </w:r>
    </w:p>
    <w:p w14:paraId="0000012D" w14:textId="77777777" w:rsidR="006B54B5" w:rsidRDefault="00D73C5B" w:rsidP="006B54B5">
      <w:pPr>
        <w:numPr>
          <w:ilvl w:val="0"/>
          <w:numId w:val="4"/>
        </w:numPr>
        <w:pPrChange w:id="650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651" w:author="Anonymous" w:date="2020-09-06T10:39:00Z">
            <w:rPr>
              <w:color w:val="222222"/>
              <w:sz w:val="24"/>
              <w:szCs w:val="24"/>
            </w:rPr>
          </w:rPrChange>
        </w:rPr>
        <w:t>Может ли Entity класс наследо</w:t>
      </w:r>
      <w:r>
        <w:rPr>
          <w:color w:val="222222"/>
          <w:sz w:val="24"/>
          <w:szCs w:val="24"/>
          <w:highlight w:val="white"/>
          <w:rPrChange w:id="652" w:author="Anonymous" w:date="2020-09-06T10:39:00Z">
            <w:rPr>
              <w:color w:val="222222"/>
              <w:sz w:val="24"/>
              <w:szCs w:val="24"/>
            </w:rPr>
          </w:rPrChange>
        </w:rPr>
        <w:t>ваться от других Entity классов?</w:t>
      </w:r>
    </w:p>
    <w:p w14:paraId="0000012E" w14:textId="77777777" w:rsidR="006B54B5" w:rsidRDefault="00D73C5B" w:rsidP="006B54B5">
      <w:pPr>
        <w:numPr>
          <w:ilvl w:val="0"/>
          <w:numId w:val="4"/>
        </w:numPr>
        <w:pPrChange w:id="653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654" w:author="Anonymous" w:date="2020-09-06T10:39:00Z">
            <w:rPr>
              <w:color w:val="222222"/>
              <w:sz w:val="24"/>
              <w:szCs w:val="24"/>
            </w:rPr>
          </w:rPrChange>
        </w:rPr>
        <w:t>Может ли не Entity класс наследоваться от Entity класса?</w:t>
      </w:r>
    </w:p>
    <w:p w14:paraId="0000012F" w14:textId="77777777" w:rsidR="006B54B5" w:rsidRDefault="00D73C5B" w:rsidP="006B54B5">
      <w:pPr>
        <w:numPr>
          <w:ilvl w:val="0"/>
          <w:numId w:val="4"/>
        </w:numPr>
        <w:pPrChange w:id="655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656" w:author="Anonymous" w:date="2020-09-06T10:39:00Z">
            <w:rPr>
              <w:color w:val="222222"/>
              <w:sz w:val="24"/>
              <w:szCs w:val="24"/>
            </w:rPr>
          </w:rPrChange>
        </w:rPr>
        <w:t>Что такое встраиваемый (Embeddable) класс?  Какие требования JPA устанавливает к встраиваемым (Embeddable) классам?</w:t>
      </w:r>
    </w:p>
    <w:p w14:paraId="00000130" w14:textId="77777777" w:rsidR="006B54B5" w:rsidRDefault="00D73C5B" w:rsidP="006B54B5">
      <w:pPr>
        <w:numPr>
          <w:ilvl w:val="0"/>
          <w:numId w:val="4"/>
        </w:numPr>
        <w:pPrChange w:id="657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658" w:author="Anonymous" w:date="2020-09-06T10:39:00Z">
            <w:rPr>
              <w:color w:val="222222"/>
              <w:sz w:val="24"/>
              <w:szCs w:val="24"/>
            </w:rPr>
          </w:rPrChange>
        </w:rPr>
        <w:t>Что такое Mapped Superclass?</w:t>
      </w:r>
    </w:p>
    <w:p w14:paraId="00000131" w14:textId="77777777" w:rsidR="006B54B5" w:rsidRDefault="00D73C5B" w:rsidP="006B54B5">
      <w:pPr>
        <w:numPr>
          <w:ilvl w:val="0"/>
          <w:numId w:val="4"/>
        </w:numPr>
        <w:pPrChange w:id="659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660" w:author="Anonymous" w:date="2020-09-06T10:39:00Z">
            <w:rPr>
              <w:color w:val="222222"/>
              <w:sz w:val="24"/>
              <w:szCs w:val="24"/>
            </w:rPr>
          </w:rPrChange>
        </w:rPr>
        <w:t>Какие три типы страте</w:t>
      </w:r>
      <w:r>
        <w:rPr>
          <w:color w:val="222222"/>
          <w:sz w:val="24"/>
          <w:szCs w:val="24"/>
          <w:highlight w:val="white"/>
          <w:rPrChange w:id="661" w:author="Anonymous" w:date="2020-09-06T10:39:00Z">
            <w:rPr>
              <w:color w:val="222222"/>
              <w:sz w:val="24"/>
              <w:szCs w:val="24"/>
            </w:rPr>
          </w:rPrChange>
        </w:rPr>
        <w:t>гии наследования мапинга (Inheritance Mapping Strategies) описаны в JPA?</w:t>
      </w:r>
    </w:p>
    <w:p w14:paraId="00000132" w14:textId="77777777" w:rsidR="006B54B5" w:rsidRDefault="00D73C5B" w:rsidP="006B54B5">
      <w:pPr>
        <w:numPr>
          <w:ilvl w:val="0"/>
          <w:numId w:val="4"/>
        </w:numPr>
        <w:pPrChange w:id="662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663" w:author="Anonymous" w:date="2020-09-06T10:39:00Z">
            <w:rPr>
              <w:color w:val="333333"/>
            </w:rPr>
          </w:rPrChange>
        </w:rPr>
        <w:t>Как мапятся Enumы?</w:t>
      </w:r>
    </w:p>
    <w:p w14:paraId="00000133" w14:textId="77777777" w:rsidR="006B54B5" w:rsidRDefault="00D73C5B" w:rsidP="006B54B5">
      <w:pPr>
        <w:numPr>
          <w:ilvl w:val="0"/>
          <w:numId w:val="4"/>
        </w:numPr>
        <w:pPrChange w:id="664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665" w:author="Anonymous" w:date="2020-09-06T10:39:00Z">
            <w:rPr>
              <w:color w:val="333333"/>
            </w:rPr>
          </w:rPrChange>
        </w:rPr>
        <w:t>Как мапятся даты (до java 8 и после)?</w:t>
      </w:r>
      <w:del w:id="666" w:author="Beka" w:date="2020-08-25T09:47:00Z">
        <w:r>
          <w:rPr>
            <w:color w:val="333333"/>
            <w:highlight w:val="white"/>
            <w:rPrChange w:id="667" w:author="Anonymous" w:date="2020-09-06T10:39:00Z">
              <w:rPr>
                <w:color w:val="333333"/>
              </w:rPr>
            </w:rPrChange>
          </w:rPr>
          <w:tab/>
        </w:r>
      </w:del>
    </w:p>
    <w:p w14:paraId="00000134" w14:textId="77777777" w:rsidR="006B54B5" w:rsidRDefault="00D73C5B" w:rsidP="006B54B5">
      <w:pPr>
        <w:numPr>
          <w:ilvl w:val="0"/>
          <w:numId w:val="4"/>
        </w:numPr>
        <w:pPrChange w:id="668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669" w:author="Anonymous" w:date="2020-09-06T10:39:00Z">
            <w:rPr>
              <w:color w:val="333333"/>
            </w:rPr>
          </w:rPrChange>
        </w:rPr>
        <w:t>Как “смапить” коллекцию примитивов?</w:t>
      </w:r>
    </w:p>
    <w:p w14:paraId="00000135" w14:textId="77777777" w:rsidR="006B54B5" w:rsidRDefault="00D73C5B" w:rsidP="006B54B5">
      <w:pPr>
        <w:numPr>
          <w:ilvl w:val="0"/>
          <w:numId w:val="4"/>
        </w:numPr>
        <w:pPrChange w:id="670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671" w:author="Anonymous" w:date="2020-09-06T10:39:00Z">
            <w:rPr>
              <w:color w:val="333333"/>
            </w:rPr>
          </w:rPrChange>
        </w:rPr>
        <w:t>Какие есть виды связей?</w:t>
      </w:r>
    </w:p>
    <w:p w14:paraId="00000136" w14:textId="77777777" w:rsidR="006B54B5" w:rsidRDefault="00D73C5B" w:rsidP="006B54B5">
      <w:pPr>
        <w:numPr>
          <w:ilvl w:val="0"/>
          <w:numId w:val="4"/>
        </w:numPr>
        <w:pPrChange w:id="672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673" w:author="Anonymous" w:date="2020-09-06T10:39:00Z">
            <w:rPr>
              <w:color w:val="333333"/>
            </w:rPr>
          </w:rPrChange>
        </w:rPr>
        <w:t>Что такое владелец связи?</w:t>
      </w:r>
    </w:p>
    <w:p w14:paraId="00000137" w14:textId="77777777" w:rsidR="006B54B5" w:rsidRDefault="00D73C5B" w:rsidP="006B54B5">
      <w:pPr>
        <w:numPr>
          <w:ilvl w:val="0"/>
          <w:numId w:val="4"/>
        </w:numPr>
        <w:pPrChange w:id="674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675" w:author="Anonymous" w:date="2020-09-06T10:39:00Z">
            <w:rPr>
              <w:color w:val="333333"/>
            </w:rPr>
          </w:rPrChange>
        </w:rPr>
        <w:t>Что такое каскады?</w:t>
      </w:r>
    </w:p>
    <w:p w14:paraId="00000138" w14:textId="77777777" w:rsidR="006B54B5" w:rsidRDefault="00D73C5B" w:rsidP="006B54B5">
      <w:pPr>
        <w:numPr>
          <w:ilvl w:val="0"/>
          <w:numId w:val="4"/>
        </w:numPr>
        <w:pPrChange w:id="676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677" w:author="Anonymous" w:date="2020-09-06T10:39:00Z">
            <w:rPr>
              <w:color w:val="222222"/>
              <w:sz w:val="24"/>
              <w:szCs w:val="24"/>
            </w:rPr>
          </w:rPrChange>
        </w:rPr>
        <w:t xml:space="preserve"> Какие два типа fetc</w:t>
      </w:r>
      <w:r>
        <w:rPr>
          <w:color w:val="222222"/>
          <w:sz w:val="24"/>
          <w:szCs w:val="24"/>
          <w:highlight w:val="white"/>
          <w:rPrChange w:id="678" w:author="Anonymous" w:date="2020-09-06T10:39:00Z">
            <w:rPr>
              <w:color w:val="222222"/>
              <w:sz w:val="24"/>
              <w:szCs w:val="24"/>
            </w:rPr>
          </w:rPrChange>
        </w:rPr>
        <w:t>h стратегии в JPA вы знаете?</w:t>
      </w:r>
    </w:p>
    <w:p w14:paraId="00000139" w14:textId="77777777" w:rsidR="006B54B5" w:rsidRDefault="00D73C5B" w:rsidP="006B54B5">
      <w:pPr>
        <w:numPr>
          <w:ilvl w:val="0"/>
          <w:numId w:val="4"/>
        </w:numPr>
        <w:pPrChange w:id="679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80" w:author="Anonymous" w:date="2020-09-06T10:39:00Z">
            <w:rPr/>
          </w:rPrChange>
        </w:rPr>
        <w:t>Какие четыре статуса жизненного цикла Entity объекта (Entity Instance’s Life Cycle) вы можете перечислить?</w:t>
      </w:r>
    </w:p>
    <w:p w14:paraId="0000013A" w14:textId="77777777" w:rsidR="006B54B5" w:rsidRDefault="00D73C5B" w:rsidP="006B54B5">
      <w:pPr>
        <w:numPr>
          <w:ilvl w:val="0"/>
          <w:numId w:val="4"/>
        </w:numPr>
        <w:pPrChange w:id="681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82" w:author="Anonymous" w:date="2020-09-06T10:39:00Z">
            <w:rPr/>
          </w:rPrChange>
        </w:rPr>
        <w:t>Как влияет операция persist на Entity объекты каждого из четырех статусов?</w:t>
      </w:r>
    </w:p>
    <w:p w14:paraId="0000013B" w14:textId="77777777" w:rsidR="006B54B5" w:rsidRDefault="00D73C5B" w:rsidP="006B54B5">
      <w:pPr>
        <w:numPr>
          <w:ilvl w:val="0"/>
          <w:numId w:val="4"/>
        </w:numPr>
        <w:pPrChange w:id="683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84" w:author="Anonymous" w:date="2020-09-06T10:39:00Z">
            <w:rPr/>
          </w:rPrChange>
        </w:rPr>
        <w:lastRenderedPageBreak/>
        <w:t xml:space="preserve">Как влияет операция remove на Entity объекты </w:t>
      </w:r>
      <w:r>
        <w:rPr>
          <w:highlight w:val="white"/>
          <w:rPrChange w:id="685" w:author="Anonymous" w:date="2020-09-06T10:39:00Z">
            <w:rPr/>
          </w:rPrChange>
        </w:rPr>
        <w:t>каждого из четырех статусов?</w:t>
      </w:r>
    </w:p>
    <w:p w14:paraId="0000013C" w14:textId="77777777" w:rsidR="006B54B5" w:rsidRDefault="00D73C5B" w:rsidP="006B54B5">
      <w:pPr>
        <w:numPr>
          <w:ilvl w:val="0"/>
          <w:numId w:val="4"/>
        </w:numPr>
        <w:pPrChange w:id="686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87" w:author="Anonymous" w:date="2020-09-06T10:39:00Z">
            <w:rPr/>
          </w:rPrChange>
        </w:rPr>
        <w:t>Как влияет операция merge на Entity объекты каждого из четырех статусов?</w:t>
      </w:r>
    </w:p>
    <w:p w14:paraId="0000013D" w14:textId="77777777" w:rsidR="006B54B5" w:rsidRDefault="00D73C5B" w:rsidP="006B54B5">
      <w:pPr>
        <w:numPr>
          <w:ilvl w:val="0"/>
          <w:numId w:val="4"/>
        </w:numPr>
        <w:pPrChange w:id="688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89" w:author="Anonymous" w:date="2020-09-06T10:39:00Z">
            <w:rPr/>
          </w:rPrChange>
        </w:rPr>
        <w:t>Как влияет операция refresh на Entity объекты каждого из четырех статусов?</w:t>
      </w:r>
    </w:p>
    <w:p w14:paraId="0000013E" w14:textId="77777777" w:rsidR="006B54B5" w:rsidRDefault="00D73C5B" w:rsidP="006B54B5">
      <w:pPr>
        <w:numPr>
          <w:ilvl w:val="0"/>
          <w:numId w:val="4"/>
        </w:numPr>
        <w:pPrChange w:id="690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91" w:author="Anonymous" w:date="2020-09-06T10:39:00Z">
            <w:rPr/>
          </w:rPrChange>
        </w:rPr>
        <w:t>Как влияет операция detach на Entity объекты каждого из четырех статусов?</w:t>
      </w:r>
    </w:p>
    <w:p w14:paraId="0000013F" w14:textId="77777777" w:rsidR="006B54B5" w:rsidRDefault="00D73C5B" w:rsidP="006B54B5">
      <w:pPr>
        <w:numPr>
          <w:ilvl w:val="0"/>
          <w:numId w:val="4"/>
        </w:numPr>
        <w:pPrChange w:id="692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93" w:author="Anonymous" w:date="2020-09-06T10:39:00Z">
            <w:rPr/>
          </w:rPrChange>
        </w:rPr>
        <w:t>Для чего нужна аннотация Basic?</w:t>
      </w:r>
    </w:p>
    <w:p w14:paraId="00000140" w14:textId="77777777" w:rsidR="006B54B5" w:rsidRDefault="00D73C5B" w:rsidP="006B54B5">
      <w:pPr>
        <w:numPr>
          <w:ilvl w:val="0"/>
          <w:numId w:val="4"/>
        </w:numPr>
        <w:pPrChange w:id="694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95" w:author="Anonymous" w:date="2020-09-06T10:39:00Z">
            <w:rPr/>
          </w:rPrChange>
        </w:rPr>
        <w:t>Для чего нужна аннотация Column?</w:t>
      </w:r>
    </w:p>
    <w:p w14:paraId="00000141" w14:textId="77777777" w:rsidR="006B54B5" w:rsidRDefault="00D73C5B" w:rsidP="006B54B5">
      <w:pPr>
        <w:numPr>
          <w:ilvl w:val="0"/>
          <w:numId w:val="4"/>
        </w:numPr>
        <w:pPrChange w:id="696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97" w:author="Anonymous" w:date="2020-09-06T10:39:00Z">
            <w:rPr/>
          </w:rPrChange>
        </w:rPr>
        <w:t>Для чего нужна аннотация Access?</w:t>
      </w:r>
    </w:p>
    <w:p w14:paraId="00000142" w14:textId="77777777" w:rsidR="006B54B5" w:rsidRDefault="00D73C5B" w:rsidP="006B54B5">
      <w:pPr>
        <w:numPr>
          <w:ilvl w:val="0"/>
          <w:numId w:val="4"/>
        </w:numPr>
        <w:pPrChange w:id="698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699" w:author="Anonymous" w:date="2020-09-06T10:39:00Z">
            <w:rPr/>
          </w:rPrChange>
        </w:rPr>
        <w:t>Для чего нужна аннотация Cacheable?</w:t>
      </w:r>
    </w:p>
    <w:p w14:paraId="00000143" w14:textId="77777777" w:rsidR="006B54B5" w:rsidRDefault="00D73C5B" w:rsidP="006B54B5">
      <w:pPr>
        <w:numPr>
          <w:ilvl w:val="0"/>
          <w:numId w:val="4"/>
        </w:numPr>
        <w:pPrChange w:id="700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01" w:author="Anonymous" w:date="2020-09-06T10:39:00Z">
            <w:rPr/>
          </w:rPrChange>
        </w:rPr>
        <w:t xml:space="preserve">Для чего нужны аннотации </w:t>
      </w:r>
      <w:r>
        <w:rPr>
          <w:color w:val="333333"/>
          <w:sz w:val="21"/>
          <w:szCs w:val="21"/>
          <w:highlight w:val="white"/>
          <w:rPrChange w:id="702" w:author="Anonymous" w:date="2020-09-06T10:39:00Z">
            <w:rPr>
              <w:color w:val="333333"/>
              <w:sz w:val="21"/>
              <w:szCs w:val="21"/>
            </w:rPr>
          </w:rPrChange>
        </w:rPr>
        <w:t>@Embedded и</w:t>
      </w:r>
      <w:r>
        <w:rPr>
          <w:highlight w:val="white"/>
          <w:rPrChange w:id="703" w:author="Anonymous" w:date="2020-09-06T10:39:00Z">
            <w:rPr/>
          </w:rPrChange>
        </w:rPr>
        <w:t xml:space="preserve"> </w:t>
      </w:r>
      <w:r>
        <w:rPr>
          <w:color w:val="333333"/>
          <w:sz w:val="21"/>
          <w:szCs w:val="21"/>
          <w:highlight w:val="white"/>
          <w:rPrChange w:id="704" w:author="Anonymous" w:date="2020-09-06T10:39:00Z">
            <w:rPr>
              <w:color w:val="333333"/>
              <w:sz w:val="21"/>
              <w:szCs w:val="21"/>
            </w:rPr>
          </w:rPrChange>
        </w:rPr>
        <w:t>@Embeddable</w:t>
      </w:r>
      <w:r>
        <w:rPr>
          <w:color w:val="333333"/>
          <w:sz w:val="21"/>
          <w:szCs w:val="21"/>
          <w:highlight w:val="white"/>
          <w:rPrChange w:id="705" w:author="Anonymous" w:date="2020-09-06T10:39:00Z">
            <w:rPr>
              <w:color w:val="333333"/>
              <w:sz w:val="21"/>
              <w:szCs w:val="21"/>
            </w:rPr>
          </w:rPrChange>
        </w:rPr>
        <w:t>?</w:t>
      </w:r>
    </w:p>
    <w:p w14:paraId="00000144" w14:textId="77777777" w:rsidR="006B54B5" w:rsidRDefault="00D73C5B" w:rsidP="006B54B5">
      <w:pPr>
        <w:numPr>
          <w:ilvl w:val="0"/>
          <w:numId w:val="4"/>
        </w:numPr>
        <w:pPrChange w:id="706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707" w:author="Anonymous" w:date="2020-09-06T10:39:00Z">
            <w:rPr>
              <w:color w:val="333333"/>
            </w:rPr>
          </w:rPrChange>
        </w:rPr>
        <w:t>Как смапить составной ключ?</w:t>
      </w:r>
    </w:p>
    <w:p w14:paraId="00000145" w14:textId="77777777" w:rsidR="006B54B5" w:rsidRDefault="00D73C5B" w:rsidP="006B54B5">
      <w:pPr>
        <w:numPr>
          <w:ilvl w:val="0"/>
          <w:numId w:val="4"/>
        </w:numPr>
        <w:pPrChange w:id="708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09" w:author="Anonymous" w:date="2020-09-06T10:39:00Z">
            <w:rPr/>
          </w:rPrChange>
        </w:rPr>
        <w:t xml:space="preserve">Для чего нужна аннотация ID? Какие </w:t>
      </w:r>
      <w:r>
        <w:rPr>
          <w:color w:val="333333"/>
          <w:sz w:val="21"/>
          <w:szCs w:val="21"/>
          <w:highlight w:val="white"/>
          <w:rPrChange w:id="710" w:author="Anonymous" w:date="2020-09-06T10:39:00Z">
            <w:rPr>
              <w:color w:val="333333"/>
              <w:sz w:val="21"/>
              <w:szCs w:val="21"/>
            </w:rPr>
          </w:rPrChange>
        </w:rPr>
        <w:t>@GeneratedValue вы знаете?</w:t>
      </w:r>
    </w:p>
    <w:p w14:paraId="00000146" w14:textId="77777777" w:rsidR="006B54B5" w:rsidRDefault="00D73C5B" w:rsidP="006B54B5">
      <w:pPr>
        <w:numPr>
          <w:ilvl w:val="0"/>
          <w:numId w:val="4"/>
        </w:numPr>
        <w:pPrChange w:id="711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333333"/>
          <w:highlight w:val="white"/>
          <w:rPrChange w:id="712" w:author="Anonymous" w:date="2020-09-06T10:39:00Z">
            <w:rPr>
              <w:color w:val="333333"/>
            </w:rPr>
          </w:rPrChange>
        </w:rPr>
        <w:t xml:space="preserve">Расскажите про аннотации </w:t>
      </w:r>
      <w:r>
        <w:rPr>
          <w:color w:val="333333"/>
          <w:sz w:val="21"/>
          <w:szCs w:val="21"/>
          <w:highlight w:val="white"/>
          <w:rPrChange w:id="713" w:author="Anonymous" w:date="2020-09-06T10:39:00Z">
            <w:rPr>
              <w:color w:val="333333"/>
              <w:sz w:val="21"/>
              <w:szCs w:val="21"/>
            </w:rPr>
          </w:rPrChange>
        </w:rPr>
        <w:t>@JoinColumn и</w:t>
      </w:r>
      <w:r>
        <w:rPr>
          <w:highlight w:val="white"/>
          <w:rPrChange w:id="714" w:author="Anonymous" w:date="2020-09-06T10:39:00Z">
            <w:rPr/>
          </w:rPrChange>
        </w:rPr>
        <w:t xml:space="preserve"> </w:t>
      </w:r>
      <w:r>
        <w:rPr>
          <w:color w:val="333333"/>
          <w:sz w:val="21"/>
          <w:szCs w:val="21"/>
          <w:highlight w:val="white"/>
          <w:rPrChange w:id="715" w:author="Anonymous" w:date="2020-09-06T10:39:00Z">
            <w:rPr>
              <w:color w:val="333333"/>
              <w:sz w:val="21"/>
              <w:szCs w:val="21"/>
            </w:rPr>
          </w:rPrChange>
        </w:rPr>
        <w:t>@JoinTable? Где и для чего они используются?</w:t>
      </w:r>
    </w:p>
    <w:p w14:paraId="00000147" w14:textId="77777777" w:rsidR="006B54B5" w:rsidRDefault="00D73C5B" w:rsidP="006B54B5">
      <w:pPr>
        <w:numPr>
          <w:ilvl w:val="0"/>
          <w:numId w:val="4"/>
        </w:numPr>
        <w:pPrChange w:id="716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17" w:author="Anonymous" w:date="2020-09-06T10:39:00Z">
            <w:rPr/>
          </w:rPrChange>
        </w:rPr>
        <w:t>Для чего нужны аннотации @</w:t>
      </w:r>
      <w:r>
        <w:rPr>
          <w:color w:val="222222"/>
          <w:sz w:val="24"/>
          <w:szCs w:val="24"/>
          <w:highlight w:val="white"/>
          <w:rPrChange w:id="718" w:author="Anonymous" w:date="2020-09-06T10:39:00Z">
            <w:rPr>
              <w:color w:val="222222"/>
              <w:sz w:val="24"/>
              <w:szCs w:val="24"/>
            </w:rPr>
          </w:rPrChange>
        </w:rPr>
        <w:t>OrderBy и @OrderColumn, чем они отличаются?</w:t>
      </w:r>
    </w:p>
    <w:p w14:paraId="00000148" w14:textId="77777777" w:rsidR="006B54B5" w:rsidRDefault="00D73C5B" w:rsidP="006B54B5">
      <w:pPr>
        <w:numPr>
          <w:ilvl w:val="0"/>
          <w:numId w:val="4"/>
        </w:numPr>
        <w:pPrChange w:id="719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720" w:author="Anonymous" w:date="2020-09-06T10:39:00Z">
            <w:rPr>
              <w:color w:val="222222"/>
              <w:sz w:val="24"/>
              <w:szCs w:val="24"/>
            </w:rPr>
          </w:rPrChange>
        </w:rPr>
        <w:t>Для чего н</w:t>
      </w:r>
      <w:r>
        <w:rPr>
          <w:color w:val="222222"/>
          <w:sz w:val="24"/>
          <w:szCs w:val="24"/>
          <w:highlight w:val="white"/>
          <w:rPrChange w:id="721" w:author="Anonymous" w:date="2020-09-06T10:39:00Z">
            <w:rPr>
              <w:color w:val="222222"/>
              <w:sz w:val="24"/>
              <w:szCs w:val="24"/>
            </w:rPr>
          </w:rPrChange>
        </w:rPr>
        <w:t>ужна аннотация Transient?</w:t>
      </w:r>
    </w:p>
    <w:p w14:paraId="00000149" w14:textId="77777777" w:rsidR="006B54B5" w:rsidRDefault="00D73C5B" w:rsidP="006B54B5">
      <w:pPr>
        <w:numPr>
          <w:ilvl w:val="0"/>
          <w:numId w:val="4"/>
        </w:numPr>
        <w:pPrChange w:id="722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723" w:author="Anonymous" w:date="2020-09-06T10:39:00Z">
            <w:rPr>
              <w:color w:val="222222"/>
              <w:sz w:val="24"/>
              <w:szCs w:val="24"/>
            </w:rPr>
          </w:rPrChange>
        </w:rPr>
        <w:t>Какие шесть видов блокировок (lock) описаны в спецификации JPA (или какие есть значения у enum LockModeType в JPA)?</w:t>
      </w:r>
    </w:p>
    <w:p w14:paraId="0000014A" w14:textId="77777777" w:rsidR="006B54B5" w:rsidRDefault="00D73C5B" w:rsidP="006B54B5">
      <w:pPr>
        <w:numPr>
          <w:ilvl w:val="0"/>
          <w:numId w:val="4"/>
        </w:numPr>
        <w:pPrChange w:id="724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725" w:author="Anonymous" w:date="2020-09-06T10:39:00Z">
            <w:rPr>
              <w:color w:val="222222"/>
              <w:sz w:val="24"/>
              <w:szCs w:val="24"/>
            </w:rPr>
          </w:rPrChange>
        </w:rPr>
        <w:t>Какие два вида кэшей (cache) вы знаете в JPA и для чего они нужны?</w:t>
      </w:r>
    </w:p>
    <w:p w14:paraId="0000014B" w14:textId="77777777" w:rsidR="006B54B5" w:rsidRDefault="00D73C5B" w:rsidP="006B54B5">
      <w:pPr>
        <w:numPr>
          <w:ilvl w:val="0"/>
          <w:numId w:val="4"/>
        </w:numPr>
        <w:pPrChange w:id="726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727" w:author="Anonymous" w:date="2020-09-06T10:39:00Z">
            <w:rPr>
              <w:color w:val="222222"/>
              <w:sz w:val="24"/>
              <w:szCs w:val="24"/>
            </w:rPr>
          </w:rPrChange>
        </w:rPr>
        <w:t>Как работать с кешем 2 уровня?</w:t>
      </w:r>
    </w:p>
    <w:p w14:paraId="0000014C" w14:textId="77777777" w:rsidR="006B54B5" w:rsidRDefault="00D73C5B" w:rsidP="006B54B5">
      <w:pPr>
        <w:numPr>
          <w:ilvl w:val="0"/>
          <w:numId w:val="4"/>
        </w:numPr>
        <w:pPrChange w:id="728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729" w:author="Anonymous" w:date="2020-09-06T10:39:00Z">
            <w:rPr>
              <w:color w:val="222222"/>
              <w:sz w:val="24"/>
              <w:szCs w:val="24"/>
            </w:rPr>
          </w:rPrChange>
        </w:rPr>
        <w:t>Что такое JPQL/H</w:t>
      </w:r>
      <w:r>
        <w:rPr>
          <w:color w:val="222222"/>
          <w:sz w:val="24"/>
          <w:szCs w:val="24"/>
          <w:highlight w:val="white"/>
          <w:rPrChange w:id="730" w:author="Anonymous" w:date="2020-09-06T10:39:00Z">
            <w:rPr>
              <w:color w:val="222222"/>
              <w:sz w:val="24"/>
              <w:szCs w:val="24"/>
            </w:rPr>
          </w:rPrChange>
        </w:rPr>
        <w:t>QL и чем он отличается от SQL?</w:t>
      </w:r>
    </w:p>
    <w:p w14:paraId="0000014D" w14:textId="77777777" w:rsidR="006B54B5" w:rsidRDefault="00D73C5B" w:rsidP="006B54B5">
      <w:pPr>
        <w:numPr>
          <w:ilvl w:val="0"/>
          <w:numId w:val="4"/>
        </w:numPr>
        <w:pPrChange w:id="731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732" w:author="Anonymous" w:date="2020-09-06T10:39:00Z">
            <w:rPr>
              <w:color w:val="222222"/>
              <w:sz w:val="24"/>
              <w:szCs w:val="24"/>
            </w:rPr>
          </w:rPrChange>
        </w:rPr>
        <w:t>Что такое Criteria API и для чего он используется?</w:t>
      </w:r>
    </w:p>
    <w:p w14:paraId="0000014E" w14:textId="77777777" w:rsidR="006B54B5" w:rsidRDefault="00D73C5B" w:rsidP="006B54B5">
      <w:pPr>
        <w:numPr>
          <w:ilvl w:val="0"/>
          <w:numId w:val="4"/>
        </w:numPr>
        <w:pPrChange w:id="733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734" w:author="Anonymous" w:date="2020-09-06T10:39:00Z">
            <w:rPr>
              <w:color w:val="222222"/>
              <w:sz w:val="24"/>
              <w:szCs w:val="24"/>
            </w:rPr>
          </w:rPrChange>
        </w:rPr>
        <w:t>Расскажите про проблему N+1 Select и путях ее решения.</w:t>
      </w:r>
    </w:p>
    <w:p w14:paraId="0000014F" w14:textId="77777777" w:rsidR="006B54B5" w:rsidRDefault="00D73C5B" w:rsidP="006B54B5">
      <w:pPr>
        <w:numPr>
          <w:ilvl w:val="0"/>
          <w:numId w:val="4"/>
        </w:numPr>
        <w:spacing w:after="240"/>
        <w:pPrChange w:id="735" w:author="Anonymous" w:date="2020-09-06T10:39:00Z">
          <w:pPr>
            <w:numPr>
              <w:numId w:val="4"/>
            </w:numPr>
            <w:spacing w:before="240" w:after="240"/>
            <w:ind w:left="720" w:hanging="360"/>
          </w:pPr>
        </w:pPrChange>
      </w:pPr>
      <w:r>
        <w:rPr>
          <w:color w:val="222222"/>
          <w:sz w:val="24"/>
          <w:szCs w:val="24"/>
          <w:highlight w:val="white"/>
          <w:rPrChange w:id="736" w:author="Anonymous" w:date="2020-09-06T10:39:00Z">
            <w:rPr>
              <w:color w:val="222222"/>
              <w:sz w:val="24"/>
              <w:szCs w:val="24"/>
            </w:rPr>
          </w:rPrChange>
        </w:rPr>
        <w:t xml:space="preserve">Что такое </w:t>
      </w:r>
      <w:r>
        <w:rPr>
          <w:color w:val="333333"/>
          <w:sz w:val="21"/>
          <w:szCs w:val="21"/>
          <w:highlight w:val="white"/>
          <w:rPrChange w:id="737" w:author="Anonymous" w:date="2020-09-06T10:39:00Z">
            <w:rPr>
              <w:color w:val="333333"/>
              <w:sz w:val="21"/>
              <w:szCs w:val="21"/>
            </w:rPr>
          </w:rPrChange>
        </w:rPr>
        <w:t>EntityGraph? Как и для чего их использовать?</w:t>
      </w:r>
    </w:p>
    <w:p w14:paraId="00000150" w14:textId="77777777" w:rsidR="006B54B5" w:rsidRPr="006B54B5" w:rsidRDefault="006B54B5">
      <w:pPr>
        <w:spacing w:before="240" w:after="240"/>
        <w:ind w:left="720"/>
        <w:rPr>
          <w:color w:val="333333"/>
          <w:highlight w:val="white"/>
          <w:rPrChange w:id="738" w:author="Anonymous" w:date="2020-09-06T10:39:00Z">
            <w:rPr>
              <w:color w:val="333333"/>
            </w:rPr>
          </w:rPrChange>
        </w:rPr>
      </w:pPr>
    </w:p>
    <w:p w14:paraId="00000151" w14:textId="77777777" w:rsidR="006B54B5" w:rsidRPr="006B54B5" w:rsidRDefault="00D73C5B">
      <w:pPr>
        <w:pStyle w:val="1"/>
        <w:jc w:val="center"/>
        <w:rPr>
          <w:highlight w:val="white"/>
          <w:rPrChange w:id="739" w:author="Anonymous" w:date="2020-09-06T10:39:00Z">
            <w:rPr/>
          </w:rPrChange>
        </w:rPr>
      </w:pPr>
      <w:bookmarkStart w:id="740" w:name="_s1w7ejngg35h" w:colFirst="0" w:colLast="0"/>
      <w:bookmarkEnd w:id="740"/>
      <w:r>
        <w:rPr>
          <w:highlight w:val="white"/>
          <w:rPrChange w:id="741" w:author="Anonymous" w:date="2020-09-06T10:39:00Z">
            <w:rPr/>
          </w:rPrChange>
        </w:rPr>
        <w:t xml:space="preserve"> Spring</w:t>
      </w:r>
    </w:p>
    <w:p w14:paraId="00000152" w14:textId="77777777" w:rsidR="006B54B5" w:rsidRDefault="00D73C5B" w:rsidP="006B54B5">
      <w:pPr>
        <w:numPr>
          <w:ilvl w:val="0"/>
          <w:numId w:val="5"/>
        </w:numPr>
        <w:spacing w:before="240"/>
        <w:pPrChange w:id="742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43" w:author="Anonymous" w:date="2020-09-06T10:39:00Z">
            <w:rPr/>
          </w:rPrChange>
        </w:rPr>
        <w:t>Что такое инверсия контроля (IoC) и внедрение зависимостей (DI)? Как эти принципы реализованы в Spring?</w:t>
      </w:r>
    </w:p>
    <w:p w14:paraId="00000153" w14:textId="77777777" w:rsidR="006B54B5" w:rsidRDefault="00D73C5B" w:rsidP="006B54B5">
      <w:pPr>
        <w:numPr>
          <w:ilvl w:val="0"/>
          <w:numId w:val="5"/>
        </w:numPr>
        <w:pPrChange w:id="744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45" w:author="Anonymous" w:date="2020-09-06T10:39:00Z">
            <w:rPr/>
          </w:rPrChange>
        </w:rPr>
        <w:t>Что такое IoC контейнер?</w:t>
      </w:r>
    </w:p>
    <w:p w14:paraId="00000154" w14:textId="77777777" w:rsidR="006B54B5" w:rsidRDefault="00D73C5B" w:rsidP="006B54B5">
      <w:pPr>
        <w:numPr>
          <w:ilvl w:val="0"/>
          <w:numId w:val="5"/>
        </w:numPr>
        <w:rPr>
          <w:del w:id="746" w:author="Couldn’t load user" w:date="2020-09-04T19:49:00Z"/>
        </w:rPr>
        <w:pPrChange w:id="747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48" w:author="Anonymous" w:date="2020-09-06T10:39:00Z">
            <w:rPr/>
          </w:rPrChange>
        </w:rPr>
        <w:t>Что т</w:t>
      </w:r>
      <w:del w:id="749" w:author="Couldn’t load user" w:date="2020-09-04T19:49:00Z">
        <w:r>
          <w:rPr>
            <w:highlight w:val="white"/>
            <w:rPrChange w:id="750" w:author="Anonymous" w:date="2020-09-06T10:39:00Z">
              <w:rPr/>
            </w:rPrChange>
          </w:rPr>
          <w:delText xml:space="preserve">акое Bean в спринге? </w:delText>
        </w:r>
      </w:del>
    </w:p>
    <w:p w14:paraId="00000155" w14:textId="77777777" w:rsidR="006B54B5" w:rsidRDefault="00D73C5B" w:rsidP="006B54B5">
      <w:pPr>
        <w:numPr>
          <w:ilvl w:val="0"/>
          <w:numId w:val="5"/>
        </w:numPr>
        <w:rPr>
          <w:ins w:id="751" w:author="Couldn’t load user" w:date="2020-09-04T19:49:00Z"/>
          <w:del w:id="752" w:author="Дамир Юсупов" w:date="2020-09-08T10:30:00Z"/>
        </w:rPr>
        <w:pPrChange w:id="753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54" w:author="Anonymous" w:date="2020-09-06T10:39:00Z">
            <w:rPr/>
          </w:rPrChange>
        </w:rPr>
        <w:t>Расскажите про аннотацию @Bean?</w:t>
      </w:r>
      <w:ins w:id="755" w:author="Couldn’t load user" w:date="2020-09-04T19:49:00Z">
        <w:del w:id="756" w:author="Дамир Юсупов" w:date="2020-09-08T10:30:00Z">
          <w:r>
            <w:rPr>
              <w:highlight w:val="white"/>
              <w:rPrChange w:id="757" w:author="Anonymous" w:date="2020-09-06T10:39:00Z">
                <w:rPr/>
              </w:rPrChange>
            </w:rPr>
            <w:delText xml:space="preserve">акое Bean в спринге? </w:delText>
          </w:r>
        </w:del>
      </w:ins>
    </w:p>
    <w:p w14:paraId="00000156" w14:textId="77777777" w:rsidR="006B54B5" w:rsidRDefault="006B54B5" w:rsidP="006B54B5">
      <w:pPr>
        <w:numPr>
          <w:ilvl w:val="0"/>
          <w:numId w:val="5"/>
        </w:numPr>
        <w:pPrChange w:id="758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</w:p>
    <w:p w14:paraId="00000157" w14:textId="77777777" w:rsidR="006B54B5" w:rsidRDefault="00D73C5B" w:rsidP="006B54B5">
      <w:pPr>
        <w:numPr>
          <w:ilvl w:val="0"/>
          <w:numId w:val="5"/>
        </w:numPr>
        <w:pPrChange w:id="759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60" w:author="Anonymous" w:date="2020-09-06T10:39:00Z">
            <w:rPr/>
          </w:rPrChange>
        </w:rPr>
        <w:t>Расскажите про аннотацию @Component?</w:t>
      </w:r>
    </w:p>
    <w:p w14:paraId="00000158" w14:textId="77777777" w:rsidR="006B54B5" w:rsidRDefault="00D73C5B" w:rsidP="006B54B5">
      <w:pPr>
        <w:numPr>
          <w:ilvl w:val="0"/>
          <w:numId w:val="5"/>
        </w:numPr>
        <w:pPrChange w:id="761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62" w:author="Anonymous" w:date="2020-09-06T10:39:00Z">
            <w:rPr/>
          </w:rPrChange>
        </w:rPr>
        <w:t>Чем отличаются аннотации @Bean и @Component?</w:t>
      </w:r>
    </w:p>
    <w:p w14:paraId="00000159" w14:textId="77777777" w:rsidR="006B54B5" w:rsidRDefault="00D73C5B" w:rsidP="006B54B5">
      <w:pPr>
        <w:numPr>
          <w:ilvl w:val="0"/>
          <w:numId w:val="5"/>
        </w:numPr>
        <w:pPrChange w:id="763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64" w:author="Anonymous" w:date="2020-09-06T10:39:00Z">
            <w:rPr/>
          </w:rPrChange>
        </w:rPr>
        <w:t>Расскажите про аннотации @Service и @Repository. Чем они отличаются?</w:t>
      </w:r>
    </w:p>
    <w:p w14:paraId="0000015A" w14:textId="77777777" w:rsidR="006B54B5" w:rsidRDefault="00D73C5B" w:rsidP="006B54B5">
      <w:pPr>
        <w:numPr>
          <w:ilvl w:val="0"/>
          <w:numId w:val="5"/>
        </w:numPr>
        <w:pPrChange w:id="765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66" w:author="Anonymous" w:date="2020-09-06T10:39:00Z">
            <w:rPr/>
          </w:rPrChange>
        </w:rPr>
        <w:t>Расскажите про аннотацию @Autowired</w:t>
      </w:r>
    </w:p>
    <w:p w14:paraId="0000015B" w14:textId="77777777" w:rsidR="006B54B5" w:rsidRDefault="00D73C5B" w:rsidP="006B54B5">
      <w:pPr>
        <w:numPr>
          <w:ilvl w:val="0"/>
          <w:numId w:val="5"/>
        </w:numPr>
        <w:pPrChange w:id="767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68" w:author="Anonymous" w:date="2020-09-06T10:39:00Z">
            <w:rPr/>
          </w:rPrChange>
        </w:rPr>
        <w:t>Расскажите про аннотацию @</w:t>
      </w:r>
      <w:r>
        <w:rPr>
          <w:color w:val="434343"/>
          <w:sz w:val="21"/>
          <w:szCs w:val="21"/>
          <w:highlight w:val="white"/>
          <w:rPrChange w:id="769" w:author="Anonymous" w:date="2020-09-06T10:39:00Z">
            <w:rPr>
              <w:color w:val="434343"/>
              <w:sz w:val="21"/>
              <w:szCs w:val="21"/>
            </w:rPr>
          </w:rPrChange>
        </w:rPr>
        <w:t>Resource</w:t>
      </w:r>
    </w:p>
    <w:p w14:paraId="0000015C" w14:textId="77777777" w:rsidR="006B54B5" w:rsidRDefault="00D73C5B" w:rsidP="006B54B5">
      <w:pPr>
        <w:numPr>
          <w:ilvl w:val="0"/>
          <w:numId w:val="5"/>
        </w:numPr>
        <w:pPrChange w:id="770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71" w:author="Anonymous" w:date="2020-09-06T10:39:00Z">
            <w:rPr/>
          </w:rPrChange>
        </w:rPr>
        <w:t>Расскажите про аннотацию @</w:t>
      </w:r>
      <w:r>
        <w:rPr>
          <w:color w:val="434343"/>
          <w:sz w:val="21"/>
          <w:szCs w:val="21"/>
          <w:highlight w:val="white"/>
          <w:rPrChange w:id="772" w:author="Anonymous" w:date="2020-09-06T10:39:00Z">
            <w:rPr>
              <w:color w:val="434343"/>
              <w:sz w:val="21"/>
              <w:szCs w:val="21"/>
            </w:rPr>
          </w:rPrChange>
        </w:rPr>
        <w:t>Inject</w:t>
      </w:r>
    </w:p>
    <w:p w14:paraId="0000015D" w14:textId="77777777" w:rsidR="006B54B5" w:rsidRDefault="00D73C5B" w:rsidP="006B54B5">
      <w:pPr>
        <w:numPr>
          <w:ilvl w:val="0"/>
          <w:numId w:val="5"/>
        </w:numPr>
        <w:pPrChange w:id="773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74" w:author="Anonymous" w:date="2020-09-06T10:39:00Z">
            <w:rPr/>
          </w:rPrChange>
        </w:rPr>
        <w:t>Р</w:t>
      </w:r>
      <w:r>
        <w:rPr>
          <w:highlight w:val="white"/>
          <w:rPrChange w:id="775" w:author="Anonymous" w:date="2020-09-06T10:39:00Z">
            <w:rPr/>
          </w:rPrChange>
        </w:rPr>
        <w:t>асскажите про аннотацию @</w:t>
      </w:r>
      <w:r>
        <w:fldChar w:fldCharType="begin"/>
      </w:r>
      <w:r>
        <w:instrText xml:space="preserve"> HYPERLINK "https://vk.com/lookup" \h </w:instrText>
      </w:r>
      <w:r>
        <w:fldChar w:fldCharType="separate"/>
      </w:r>
      <w:r>
        <w:rPr>
          <w:sz w:val="28"/>
          <w:szCs w:val="28"/>
          <w:highlight w:val="white"/>
          <w:u w:val="single"/>
          <w:rPrChange w:id="776" w:author="Anonymous" w:date="2020-09-06T10:39:00Z">
            <w:rPr>
              <w:sz w:val="28"/>
              <w:szCs w:val="28"/>
              <w:u w:val="single"/>
            </w:rPr>
          </w:rPrChange>
        </w:rPr>
        <w:t>Lookup</w:t>
      </w:r>
      <w:r>
        <w:rPr>
          <w:sz w:val="28"/>
          <w:szCs w:val="28"/>
          <w:highlight w:val="white"/>
          <w:u w:val="single"/>
        </w:rPr>
        <w:fldChar w:fldCharType="end"/>
      </w:r>
    </w:p>
    <w:p w14:paraId="0000015E" w14:textId="77777777" w:rsidR="006B54B5" w:rsidRDefault="00D73C5B" w:rsidP="006B54B5">
      <w:pPr>
        <w:numPr>
          <w:ilvl w:val="0"/>
          <w:numId w:val="5"/>
        </w:numPr>
        <w:pPrChange w:id="777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778" w:author="Anonymous" w:date="2020-09-06T10:39:00Z">
            <w:rPr>
              <w:color w:val="434343"/>
            </w:rPr>
          </w:rPrChange>
        </w:rPr>
        <w:t>Можно ли вставить бин в статическое поле? Почему?</w:t>
      </w:r>
    </w:p>
    <w:p w14:paraId="0000015F" w14:textId="77777777" w:rsidR="006B54B5" w:rsidRDefault="00D73C5B" w:rsidP="006B54B5">
      <w:pPr>
        <w:numPr>
          <w:ilvl w:val="0"/>
          <w:numId w:val="5"/>
        </w:numPr>
        <w:pPrChange w:id="779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80" w:author="Anonymous" w:date="2020-09-06T10:39:00Z">
            <w:rPr/>
          </w:rPrChange>
        </w:rPr>
        <w:t xml:space="preserve">Расскажите про аннотации @Primary и </w:t>
      </w:r>
      <w:r>
        <w:rPr>
          <w:color w:val="434343"/>
          <w:sz w:val="21"/>
          <w:szCs w:val="21"/>
          <w:highlight w:val="white"/>
          <w:rPrChange w:id="781" w:author="Anonymous" w:date="2020-09-06T10:39:00Z">
            <w:rPr>
              <w:color w:val="434343"/>
              <w:sz w:val="21"/>
              <w:szCs w:val="21"/>
            </w:rPr>
          </w:rPrChange>
        </w:rPr>
        <w:t>@Qualifier</w:t>
      </w:r>
    </w:p>
    <w:p w14:paraId="00000160" w14:textId="77777777" w:rsidR="006B54B5" w:rsidRDefault="00D73C5B" w:rsidP="006B54B5">
      <w:pPr>
        <w:numPr>
          <w:ilvl w:val="0"/>
          <w:numId w:val="5"/>
        </w:numPr>
        <w:pPrChange w:id="782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783" w:author="Anonymous" w:date="2020-09-06T10:39:00Z">
            <w:rPr>
              <w:color w:val="434343"/>
            </w:rPr>
          </w:rPrChange>
        </w:rPr>
        <w:t>Как заинжектить примитив?</w:t>
      </w:r>
    </w:p>
    <w:p w14:paraId="00000161" w14:textId="77777777" w:rsidR="006B54B5" w:rsidRDefault="00D73C5B" w:rsidP="006B54B5">
      <w:pPr>
        <w:numPr>
          <w:ilvl w:val="0"/>
          <w:numId w:val="5"/>
        </w:numPr>
        <w:pPrChange w:id="784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785" w:author="Anonymous" w:date="2020-09-06T10:39:00Z">
            <w:rPr>
              <w:color w:val="434343"/>
            </w:rPr>
          </w:rPrChange>
        </w:rPr>
        <w:t>Как заинжектить коллекцию?</w:t>
      </w:r>
    </w:p>
    <w:p w14:paraId="00000162" w14:textId="77777777" w:rsidR="006B54B5" w:rsidRDefault="00D73C5B" w:rsidP="006B54B5">
      <w:pPr>
        <w:numPr>
          <w:ilvl w:val="0"/>
          <w:numId w:val="5"/>
        </w:numPr>
        <w:pPrChange w:id="786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787" w:author="Anonymous" w:date="2020-09-06T10:39:00Z">
            <w:rPr/>
          </w:rPrChange>
        </w:rPr>
        <w:t>Расскажите про аннотацию @</w:t>
      </w:r>
      <w:r>
        <w:rPr>
          <w:sz w:val="28"/>
          <w:szCs w:val="28"/>
          <w:highlight w:val="white"/>
          <w:rPrChange w:id="788" w:author="Anonymous" w:date="2020-09-06T10:39:00Z">
            <w:rPr>
              <w:sz w:val="28"/>
              <w:szCs w:val="28"/>
            </w:rPr>
          </w:rPrChange>
        </w:rPr>
        <w:t>Conditi</w:t>
      </w:r>
      <w:r>
        <w:rPr>
          <w:sz w:val="28"/>
          <w:szCs w:val="28"/>
          <w:highlight w:val="white"/>
          <w:rPrChange w:id="789" w:author="Anonymous" w:date="2020-09-06T10:39:00Z">
            <w:rPr>
              <w:sz w:val="28"/>
              <w:szCs w:val="28"/>
            </w:rPr>
          </w:rPrChange>
        </w:rPr>
        <w:t>onal</w:t>
      </w:r>
    </w:p>
    <w:p w14:paraId="00000163" w14:textId="77777777" w:rsidR="006B54B5" w:rsidRDefault="00D73C5B" w:rsidP="006B54B5">
      <w:pPr>
        <w:numPr>
          <w:ilvl w:val="0"/>
          <w:numId w:val="5"/>
        </w:numPr>
        <w:pPrChange w:id="790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sz w:val="27"/>
          <w:szCs w:val="27"/>
          <w:highlight w:val="white"/>
          <w:rPrChange w:id="791" w:author="Anonymous" w:date="2020-09-06T10:39:00Z">
            <w:rPr>
              <w:sz w:val="27"/>
              <w:szCs w:val="27"/>
            </w:rPr>
          </w:rPrChange>
        </w:rPr>
        <w:lastRenderedPageBreak/>
        <w:t xml:space="preserve">Расскажите про аннотацию </w:t>
      </w:r>
      <w:r>
        <w:rPr>
          <w:sz w:val="28"/>
          <w:szCs w:val="28"/>
          <w:highlight w:val="white"/>
          <w:rPrChange w:id="792" w:author="Anonymous" w:date="2020-09-06T10:39:00Z">
            <w:rPr>
              <w:sz w:val="28"/>
              <w:szCs w:val="28"/>
            </w:rPr>
          </w:rPrChange>
        </w:rPr>
        <w:t>@Profile</w:t>
      </w:r>
    </w:p>
    <w:p w14:paraId="00000164" w14:textId="77777777" w:rsidR="006B54B5" w:rsidRDefault="00D73C5B" w:rsidP="006B54B5">
      <w:pPr>
        <w:numPr>
          <w:ilvl w:val="0"/>
          <w:numId w:val="5"/>
        </w:numPr>
        <w:pPrChange w:id="793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794" w:author="Anonymous" w:date="2020-09-06T10:39:00Z">
            <w:rPr>
              <w:color w:val="434343"/>
            </w:rPr>
          </w:rPrChange>
        </w:rPr>
        <w:t>Расскажите про ApplicationContext и BeanFactory,  чем отличаются? В каких случаях что стоит использовать?</w:t>
      </w:r>
    </w:p>
    <w:p w14:paraId="00000165" w14:textId="77777777" w:rsidR="006B54B5" w:rsidRDefault="00D73C5B" w:rsidP="006B54B5">
      <w:pPr>
        <w:numPr>
          <w:ilvl w:val="0"/>
          <w:numId w:val="5"/>
        </w:numPr>
        <w:pPrChange w:id="795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796" w:author="Anonymous" w:date="2020-09-06T10:39:00Z">
            <w:rPr>
              <w:color w:val="434343"/>
            </w:rPr>
          </w:rPrChange>
        </w:rPr>
        <w:t>Расскажите про жизненный цикл бина, аннотации @</w:t>
      </w:r>
      <w:r>
        <w:rPr>
          <w:color w:val="434343"/>
          <w:sz w:val="21"/>
          <w:szCs w:val="21"/>
          <w:highlight w:val="white"/>
          <w:rPrChange w:id="797" w:author="Anonymous" w:date="2020-09-06T10:39:00Z">
            <w:rPr>
              <w:color w:val="434343"/>
              <w:sz w:val="21"/>
              <w:szCs w:val="21"/>
            </w:rPr>
          </w:rPrChange>
        </w:rPr>
        <w:t>PostConstruct и</w:t>
      </w:r>
      <w:r>
        <w:rPr>
          <w:highlight w:val="white"/>
          <w:rPrChange w:id="798" w:author="Anonymous" w:date="2020-09-06T10:39:00Z">
            <w:rPr/>
          </w:rPrChange>
        </w:rPr>
        <w:t xml:space="preserve"> </w:t>
      </w:r>
      <w:r>
        <w:rPr>
          <w:color w:val="434343"/>
          <w:sz w:val="21"/>
          <w:szCs w:val="21"/>
          <w:highlight w:val="white"/>
          <w:rPrChange w:id="799" w:author="Anonymous" w:date="2020-09-06T10:39:00Z">
            <w:rPr>
              <w:color w:val="434343"/>
              <w:sz w:val="21"/>
              <w:szCs w:val="21"/>
            </w:rPr>
          </w:rPrChange>
        </w:rPr>
        <w:t>@PreDestroy()</w:t>
      </w:r>
    </w:p>
    <w:p w14:paraId="00000166" w14:textId="77777777" w:rsidR="006B54B5" w:rsidRDefault="00D73C5B" w:rsidP="006B54B5">
      <w:pPr>
        <w:numPr>
          <w:ilvl w:val="0"/>
          <w:numId w:val="5"/>
        </w:numPr>
        <w:pPrChange w:id="800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801" w:author="Anonymous" w:date="2020-09-06T10:39:00Z">
            <w:rPr/>
          </w:rPrChange>
        </w:rPr>
        <w:t>Расскажите про скоупы бинов? Какой скоуп используется по умолчанию? Что изменилось в пятом спринге?</w:t>
      </w:r>
    </w:p>
    <w:p w14:paraId="00000167" w14:textId="77777777" w:rsidR="006B54B5" w:rsidRDefault="00D73C5B" w:rsidP="006B54B5">
      <w:pPr>
        <w:numPr>
          <w:ilvl w:val="0"/>
          <w:numId w:val="5"/>
        </w:numPr>
        <w:pPrChange w:id="802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highlight w:val="white"/>
          <w:rPrChange w:id="803" w:author="Anonymous" w:date="2020-09-06T10:39:00Z">
            <w:rPr/>
          </w:rPrChange>
        </w:rPr>
        <w:t>Расскажите про аннотацию @</w:t>
      </w:r>
      <w:r>
        <w:rPr>
          <w:color w:val="434343"/>
          <w:sz w:val="21"/>
          <w:szCs w:val="21"/>
          <w:highlight w:val="white"/>
          <w:rPrChange w:id="804" w:author="Anonymous" w:date="2020-09-06T10:39:00Z">
            <w:rPr>
              <w:color w:val="434343"/>
              <w:sz w:val="21"/>
              <w:szCs w:val="21"/>
            </w:rPr>
          </w:rPrChange>
        </w:rPr>
        <w:t>ComponentScan</w:t>
      </w:r>
    </w:p>
    <w:p w14:paraId="00000168" w14:textId="77777777" w:rsidR="006B54B5" w:rsidRDefault="00D73C5B" w:rsidP="006B54B5">
      <w:pPr>
        <w:numPr>
          <w:ilvl w:val="0"/>
          <w:numId w:val="5"/>
        </w:numPr>
        <w:pPrChange w:id="805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06" w:author="Anonymous" w:date="2020-09-06T10:39:00Z">
            <w:rPr>
              <w:color w:val="434343"/>
            </w:rPr>
          </w:rPrChange>
        </w:rPr>
        <w:t>Как спринг работает с транзакциями? Расскажите про аннотацию @Transactional.</w:t>
      </w:r>
    </w:p>
    <w:p w14:paraId="00000169" w14:textId="77777777" w:rsidR="006B54B5" w:rsidRDefault="00D73C5B" w:rsidP="006B54B5">
      <w:pPr>
        <w:numPr>
          <w:ilvl w:val="0"/>
          <w:numId w:val="5"/>
        </w:numPr>
        <w:pPrChange w:id="807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08" w:author="Anonymous" w:date="2020-09-06T10:39:00Z">
            <w:rPr>
              <w:color w:val="434343"/>
            </w:rPr>
          </w:rPrChange>
        </w:rPr>
        <w:t xml:space="preserve">Расскажите про аннотации @Controller и </w:t>
      </w:r>
      <w:r>
        <w:rPr>
          <w:color w:val="434343"/>
          <w:highlight w:val="white"/>
          <w:rPrChange w:id="809" w:author="Anonymous" w:date="2020-09-06T10:39:00Z">
            <w:rPr>
              <w:color w:val="434343"/>
            </w:rPr>
          </w:rPrChange>
        </w:rPr>
        <w:t>@RestController. Чем они отличаются? Как вернуть ответ со своим статусом (например 213)?</w:t>
      </w:r>
    </w:p>
    <w:p w14:paraId="0000016A" w14:textId="77777777" w:rsidR="006B54B5" w:rsidRDefault="00D73C5B" w:rsidP="006B54B5">
      <w:pPr>
        <w:numPr>
          <w:ilvl w:val="0"/>
          <w:numId w:val="5"/>
        </w:numPr>
        <w:pPrChange w:id="810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11" w:author="Anonymous" w:date="2020-09-06T10:39:00Z">
            <w:rPr>
              <w:color w:val="434343"/>
            </w:rPr>
          </w:rPrChange>
        </w:rPr>
        <w:t>Что такое ViewResolver?</w:t>
      </w:r>
    </w:p>
    <w:p w14:paraId="0000016B" w14:textId="77777777" w:rsidR="006B54B5" w:rsidRPr="00940AF3" w:rsidRDefault="00D73C5B" w:rsidP="006B54B5">
      <w:pPr>
        <w:numPr>
          <w:ilvl w:val="0"/>
          <w:numId w:val="5"/>
        </w:numPr>
        <w:rPr>
          <w:lang w:val="en-US"/>
        </w:rPr>
        <w:pPrChange w:id="812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13" w:author="Anonymous" w:date="2020-09-06T10:39:00Z">
            <w:rPr>
              <w:color w:val="434343"/>
            </w:rPr>
          </w:rPrChange>
        </w:rPr>
        <w:t>Чем</w:t>
      </w:r>
      <w:r w:rsidRPr="00940AF3">
        <w:rPr>
          <w:color w:val="434343"/>
          <w:highlight w:val="white"/>
          <w:lang w:val="en-US"/>
          <w:rPrChange w:id="814" w:author="Anonymous" w:date="2020-09-06T10:39:00Z">
            <w:rPr>
              <w:color w:val="434343"/>
            </w:rPr>
          </w:rPrChange>
        </w:rPr>
        <w:t xml:space="preserve"> </w:t>
      </w:r>
      <w:r>
        <w:rPr>
          <w:color w:val="434343"/>
          <w:highlight w:val="white"/>
          <w:rPrChange w:id="815" w:author="Anonymous" w:date="2020-09-06T10:39:00Z">
            <w:rPr>
              <w:color w:val="434343"/>
            </w:rPr>
          </w:rPrChange>
        </w:rPr>
        <w:t>отличаются</w:t>
      </w:r>
      <w:r w:rsidRPr="00940AF3">
        <w:rPr>
          <w:color w:val="434343"/>
          <w:highlight w:val="white"/>
          <w:lang w:val="en-US"/>
          <w:rPrChange w:id="816" w:author="Anonymous" w:date="2020-09-06T10:39:00Z">
            <w:rPr>
              <w:color w:val="434343"/>
            </w:rPr>
          </w:rPrChange>
        </w:rPr>
        <w:t xml:space="preserve"> </w:t>
      </w:r>
      <w:r w:rsidRPr="00940AF3">
        <w:rPr>
          <w:color w:val="434343"/>
          <w:sz w:val="21"/>
          <w:szCs w:val="21"/>
          <w:highlight w:val="white"/>
          <w:lang w:val="en-US"/>
          <w:rPrChange w:id="817" w:author="Anonymous" w:date="2020-09-06T10:39:00Z">
            <w:rPr>
              <w:color w:val="434343"/>
              <w:sz w:val="21"/>
              <w:szCs w:val="21"/>
            </w:rPr>
          </w:rPrChange>
        </w:rPr>
        <w:t xml:space="preserve">Model, ModelMap </w:t>
      </w:r>
      <w:r>
        <w:rPr>
          <w:color w:val="434343"/>
          <w:sz w:val="21"/>
          <w:szCs w:val="21"/>
          <w:highlight w:val="white"/>
          <w:rPrChange w:id="818" w:author="Anonymous" w:date="2020-09-06T10:39:00Z">
            <w:rPr>
              <w:color w:val="434343"/>
              <w:sz w:val="21"/>
              <w:szCs w:val="21"/>
            </w:rPr>
          </w:rPrChange>
        </w:rPr>
        <w:t>и</w:t>
      </w:r>
      <w:r w:rsidRPr="00940AF3">
        <w:rPr>
          <w:color w:val="434343"/>
          <w:sz w:val="21"/>
          <w:szCs w:val="21"/>
          <w:highlight w:val="white"/>
          <w:lang w:val="en-US"/>
          <w:rPrChange w:id="819" w:author="Anonymous" w:date="2020-09-06T10:39:00Z">
            <w:rPr>
              <w:color w:val="434343"/>
              <w:sz w:val="21"/>
              <w:szCs w:val="21"/>
            </w:rPr>
          </w:rPrChange>
        </w:rPr>
        <w:t xml:space="preserve"> ModelAndView?</w:t>
      </w:r>
    </w:p>
    <w:p w14:paraId="0000016C" w14:textId="77777777" w:rsidR="006B54B5" w:rsidRDefault="00D73C5B" w:rsidP="006B54B5">
      <w:pPr>
        <w:numPr>
          <w:ilvl w:val="0"/>
          <w:numId w:val="5"/>
        </w:numPr>
        <w:pPrChange w:id="820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21" w:author="Anonymous" w:date="2020-09-06T10:39:00Z">
            <w:rPr>
              <w:color w:val="434343"/>
            </w:rPr>
          </w:rPrChange>
        </w:rPr>
        <w:t>Расскажите про паттерн MVC, как он реализован в Spring?</w:t>
      </w:r>
    </w:p>
    <w:p w14:paraId="0000016D" w14:textId="77777777" w:rsidR="006B54B5" w:rsidRDefault="00D73C5B" w:rsidP="006B54B5">
      <w:pPr>
        <w:numPr>
          <w:ilvl w:val="0"/>
          <w:numId w:val="5"/>
        </w:numPr>
        <w:pPrChange w:id="822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23" w:author="Anonymous" w:date="2020-09-06T10:39:00Z">
            <w:rPr>
              <w:color w:val="434343"/>
            </w:rPr>
          </w:rPrChange>
        </w:rPr>
        <w:t>Расскажите про паттерн Front Controller,</w:t>
      </w:r>
      <w:r>
        <w:rPr>
          <w:color w:val="434343"/>
          <w:highlight w:val="white"/>
          <w:rPrChange w:id="824" w:author="Anonymous" w:date="2020-09-06T10:39:00Z">
            <w:rPr>
              <w:color w:val="434343"/>
            </w:rPr>
          </w:rPrChange>
        </w:rPr>
        <w:t xml:space="preserve"> как он реализован в Spring?</w:t>
      </w:r>
    </w:p>
    <w:p w14:paraId="0000016E" w14:textId="77777777" w:rsidR="006B54B5" w:rsidRDefault="00D73C5B" w:rsidP="006B54B5">
      <w:pPr>
        <w:numPr>
          <w:ilvl w:val="0"/>
          <w:numId w:val="5"/>
        </w:numPr>
        <w:pPrChange w:id="825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26" w:author="Anonymous" w:date="2020-09-06T10:39:00Z">
            <w:rPr>
              <w:color w:val="434343"/>
            </w:rPr>
          </w:rPrChange>
        </w:rPr>
        <w:t>Что такое АОП? Как реализовано в спринге?</w:t>
      </w:r>
    </w:p>
    <w:p w14:paraId="0000016F" w14:textId="77777777" w:rsidR="006B54B5" w:rsidRPr="00940AF3" w:rsidRDefault="00D73C5B" w:rsidP="006B54B5">
      <w:pPr>
        <w:numPr>
          <w:ilvl w:val="0"/>
          <w:numId w:val="5"/>
        </w:numPr>
        <w:rPr>
          <w:lang w:val="en-US"/>
        </w:rPr>
        <w:pPrChange w:id="827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28" w:author="Anonymous" w:date="2020-09-06T10:39:00Z">
            <w:rPr>
              <w:color w:val="434343"/>
            </w:rPr>
          </w:rPrChange>
        </w:rPr>
        <w:t>В</w:t>
      </w:r>
      <w:r w:rsidRPr="00940AF3">
        <w:rPr>
          <w:color w:val="434343"/>
          <w:highlight w:val="white"/>
          <w:lang w:val="en-US"/>
          <w:rPrChange w:id="829" w:author="Anonymous" w:date="2020-09-06T10:39:00Z">
            <w:rPr>
              <w:color w:val="434343"/>
            </w:rPr>
          </w:rPrChange>
        </w:rPr>
        <w:t xml:space="preserve"> </w:t>
      </w:r>
      <w:r>
        <w:rPr>
          <w:color w:val="434343"/>
          <w:highlight w:val="white"/>
          <w:rPrChange w:id="830" w:author="Anonymous" w:date="2020-09-06T10:39:00Z">
            <w:rPr>
              <w:color w:val="434343"/>
            </w:rPr>
          </w:rPrChange>
        </w:rPr>
        <w:t>чем</w:t>
      </w:r>
      <w:r w:rsidRPr="00940AF3">
        <w:rPr>
          <w:color w:val="434343"/>
          <w:highlight w:val="white"/>
          <w:lang w:val="en-US"/>
          <w:rPrChange w:id="831" w:author="Anonymous" w:date="2020-09-06T10:39:00Z">
            <w:rPr>
              <w:color w:val="434343"/>
            </w:rPr>
          </w:rPrChange>
        </w:rPr>
        <w:t xml:space="preserve"> </w:t>
      </w:r>
      <w:r>
        <w:rPr>
          <w:color w:val="434343"/>
          <w:highlight w:val="white"/>
          <w:rPrChange w:id="832" w:author="Anonymous" w:date="2020-09-06T10:39:00Z">
            <w:rPr>
              <w:color w:val="434343"/>
            </w:rPr>
          </w:rPrChange>
        </w:rPr>
        <w:t>разница</w:t>
      </w:r>
      <w:r w:rsidRPr="00940AF3">
        <w:rPr>
          <w:color w:val="434343"/>
          <w:highlight w:val="white"/>
          <w:lang w:val="en-US"/>
          <w:rPrChange w:id="833" w:author="Anonymous" w:date="2020-09-06T10:39:00Z">
            <w:rPr>
              <w:color w:val="434343"/>
            </w:rPr>
          </w:rPrChange>
        </w:rPr>
        <w:t xml:space="preserve"> </w:t>
      </w:r>
      <w:r>
        <w:rPr>
          <w:color w:val="434343"/>
          <w:highlight w:val="white"/>
          <w:rPrChange w:id="834" w:author="Anonymous" w:date="2020-09-06T10:39:00Z">
            <w:rPr>
              <w:color w:val="434343"/>
            </w:rPr>
          </w:rPrChange>
        </w:rPr>
        <w:t>между</w:t>
      </w:r>
      <w:r w:rsidRPr="00940AF3">
        <w:rPr>
          <w:color w:val="434343"/>
          <w:highlight w:val="white"/>
          <w:lang w:val="en-US"/>
          <w:rPrChange w:id="835" w:author="Anonymous" w:date="2020-09-06T10:39:00Z">
            <w:rPr>
              <w:color w:val="434343"/>
            </w:rPr>
          </w:rPrChange>
        </w:rPr>
        <w:t xml:space="preserve"> Filters, Listeners and Interceptors?</w:t>
      </w:r>
    </w:p>
    <w:p w14:paraId="00000170" w14:textId="77777777" w:rsidR="006B54B5" w:rsidRDefault="00D73C5B" w:rsidP="006B54B5">
      <w:pPr>
        <w:numPr>
          <w:ilvl w:val="0"/>
          <w:numId w:val="5"/>
        </w:numPr>
        <w:pPrChange w:id="836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37" w:author="Anonymous" w:date="2020-09-06T10:39:00Z">
            <w:rPr>
              <w:color w:val="434343"/>
            </w:rPr>
          </w:rPrChange>
        </w:rPr>
        <w:t>Можно ли передать в запросе один и тот же параметр несколько раз? Как?</w:t>
      </w:r>
    </w:p>
    <w:p w14:paraId="00000171" w14:textId="77777777" w:rsidR="006B54B5" w:rsidRDefault="00D73C5B" w:rsidP="006B54B5">
      <w:pPr>
        <w:numPr>
          <w:ilvl w:val="0"/>
          <w:numId w:val="5"/>
        </w:numPr>
        <w:pPrChange w:id="838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39" w:author="Anonymous" w:date="2020-09-06T10:39:00Z">
            <w:rPr>
              <w:color w:val="434343"/>
            </w:rPr>
          </w:rPrChange>
        </w:rPr>
        <w:t>Как работает Spring Security? Как сконфигурировать? Какие</w:t>
      </w:r>
      <w:r>
        <w:rPr>
          <w:color w:val="434343"/>
          <w:highlight w:val="white"/>
          <w:rPrChange w:id="840" w:author="Anonymous" w:date="2020-09-06T10:39:00Z">
            <w:rPr>
              <w:color w:val="434343"/>
            </w:rPr>
          </w:rPrChange>
        </w:rPr>
        <w:t xml:space="preserve"> интерфейсы используются?</w:t>
      </w:r>
    </w:p>
    <w:p w14:paraId="00000172" w14:textId="77777777" w:rsidR="006B54B5" w:rsidRDefault="00D73C5B" w:rsidP="006B54B5">
      <w:pPr>
        <w:numPr>
          <w:ilvl w:val="0"/>
          <w:numId w:val="5"/>
        </w:numPr>
        <w:pPrChange w:id="841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42" w:author="Anonymous" w:date="2020-09-06T10:39:00Z">
            <w:rPr>
              <w:color w:val="434343"/>
            </w:rPr>
          </w:rPrChange>
        </w:rPr>
        <w:t>Что такое SpringBoot? Какие у него преимущества? Как конфигурируется? Подробно.</w:t>
      </w:r>
    </w:p>
    <w:p w14:paraId="00000173" w14:textId="77777777" w:rsidR="006B54B5" w:rsidRDefault="00D73C5B" w:rsidP="006B54B5">
      <w:pPr>
        <w:numPr>
          <w:ilvl w:val="0"/>
          <w:numId w:val="5"/>
        </w:numPr>
        <w:spacing w:after="240"/>
        <w:pPrChange w:id="843" w:author="Anonymous" w:date="2020-09-06T10:39:00Z">
          <w:pPr>
            <w:numPr>
              <w:numId w:val="5"/>
            </w:numPr>
            <w:spacing w:before="240" w:after="240"/>
            <w:ind w:left="720" w:hanging="360"/>
          </w:pPr>
        </w:pPrChange>
      </w:pPr>
      <w:r>
        <w:rPr>
          <w:color w:val="434343"/>
          <w:highlight w:val="white"/>
          <w:rPrChange w:id="844" w:author="Anonymous" w:date="2020-09-06T10:39:00Z">
            <w:rPr>
              <w:color w:val="434343"/>
            </w:rPr>
          </w:rPrChange>
        </w:rPr>
        <w:t>Расскажите про нововведения Spring 5.</w:t>
      </w:r>
    </w:p>
    <w:p w14:paraId="00000174" w14:textId="77777777" w:rsidR="006B54B5" w:rsidRPr="006B54B5" w:rsidRDefault="00D73C5B">
      <w:pPr>
        <w:pStyle w:val="1"/>
        <w:jc w:val="center"/>
        <w:rPr>
          <w:highlight w:val="white"/>
          <w:rPrChange w:id="845" w:author="Anonymous" w:date="2020-09-06T10:39:00Z">
            <w:rPr/>
          </w:rPrChange>
        </w:rPr>
      </w:pPr>
      <w:bookmarkStart w:id="846" w:name="_tsd51icir36t" w:colFirst="0" w:colLast="0"/>
      <w:bookmarkEnd w:id="846"/>
      <w:r>
        <w:rPr>
          <w:highlight w:val="white"/>
          <w:rPrChange w:id="847" w:author="Anonymous" w:date="2020-09-06T10:39:00Z">
            <w:rPr/>
          </w:rPrChange>
        </w:rPr>
        <w:t>Паттерны</w:t>
      </w:r>
    </w:p>
    <w:p w14:paraId="00000175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48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49" w:author="Anonymous" w:date="2020-09-06T10:39:00Z">
            <w:rPr>
              <w:color w:val="333333"/>
              <w:sz w:val="21"/>
              <w:szCs w:val="21"/>
            </w:rPr>
          </w:rPrChange>
        </w:rPr>
        <w:t>Что такое «шаблон проектирования»?</w:t>
      </w:r>
    </w:p>
    <w:p w14:paraId="00000176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50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51" w:author="Anonymous" w:date="2020-09-06T10:39:00Z">
            <w:rPr>
              <w:color w:val="333333"/>
              <w:sz w:val="21"/>
              <w:szCs w:val="21"/>
            </w:rPr>
          </w:rPrChange>
        </w:rPr>
        <w:t>Назовите основные характеристики шаблонов.</w:t>
      </w:r>
    </w:p>
    <w:p w14:paraId="00000177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52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53" w:author="Anonymous" w:date="2020-09-06T10:39:00Z">
            <w:rPr>
              <w:color w:val="333333"/>
              <w:sz w:val="21"/>
              <w:szCs w:val="21"/>
            </w:rPr>
          </w:rPrChange>
        </w:rPr>
        <w:t>Назовите три основные группы паттернов.</w:t>
      </w:r>
    </w:p>
    <w:p w14:paraId="00000178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54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55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Одиночка (Singleton).</w:t>
      </w:r>
    </w:p>
    <w:p w14:paraId="00000179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56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57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Строитель (Builder).</w:t>
      </w:r>
    </w:p>
    <w:p w14:paraId="0000017A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58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59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Фабричный метод (Factory Method).</w:t>
      </w:r>
    </w:p>
    <w:p w14:paraId="0000017B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60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61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Абст</w:t>
      </w:r>
      <w:r>
        <w:rPr>
          <w:color w:val="333333"/>
          <w:sz w:val="21"/>
          <w:szCs w:val="21"/>
          <w:highlight w:val="white"/>
          <w:rPrChange w:id="862" w:author="Anonymous" w:date="2020-09-06T10:39:00Z">
            <w:rPr>
              <w:color w:val="333333"/>
              <w:sz w:val="21"/>
              <w:szCs w:val="21"/>
            </w:rPr>
          </w:rPrChange>
        </w:rPr>
        <w:t>рактная фабрика (Abstract Factory).</w:t>
      </w:r>
    </w:p>
    <w:p w14:paraId="0000017C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63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64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Прототип (Prototype).</w:t>
      </w:r>
    </w:p>
    <w:p w14:paraId="0000017D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65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66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Адаптер (Adapter).</w:t>
      </w:r>
    </w:p>
    <w:p w14:paraId="0000017E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67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68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Декоратор (Decorator).</w:t>
      </w:r>
    </w:p>
    <w:p w14:paraId="0000017F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69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70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Заместитель (Proxy).</w:t>
      </w:r>
    </w:p>
    <w:p w14:paraId="00000180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71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72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Итератор (Iterator).</w:t>
      </w:r>
    </w:p>
    <w:p w14:paraId="00000181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73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74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Шаблонный метод (Template Method).</w:t>
      </w:r>
    </w:p>
    <w:p w14:paraId="00000182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75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76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паттерн Цепочка обязанностей (Chain of Responsibility).</w:t>
      </w:r>
    </w:p>
    <w:p w14:paraId="00000183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77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78" w:author="Anonymous" w:date="2020-09-06T10:39:00Z">
            <w:rPr>
              <w:color w:val="333333"/>
              <w:sz w:val="21"/>
              <w:szCs w:val="21"/>
            </w:rPr>
          </w:rPrChange>
        </w:rPr>
        <w:t>Какие паттерны используются в Spring Framework?</w:t>
      </w:r>
    </w:p>
    <w:p w14:paraId="00000184" w14:textId="77777777" w:rsidR="006B54B5" w:rsidRPr="006B54B5" w:rsidRDefault="00D73C5B">
      <w:pPr>
        <w:numPr>
          <w:ilvl w:val="0"/>
          <w:numId w:val="6"/>
        </w:numPr>
        <w:rPr>
          <w:color w:val="333333"/>
          <w:sz w:val="21"/>
          <w:szCs w:val="21"/>
          <w:highlight w:val="white"/>
          <w:rPrChange w:id="879" w:author="Anonymous" w:date="2020-09-06T10:39:00Z">
            <w:rPr>
              <w:color w:val="333333"/>
              <w:sz w:val="21"/>
              <w:szCs w:val="21"/>
            </w:rPr>
          </w:rPrChange>
        </w:rPr>
      </w:pPr>
      <w:r>
        <w:rPr>
          <w:color w:val="333333"/>
          <w:sz w:val="21"/>
          <w:szCs w:val="21"/>
          <w:highlight w:val="white"/>
          <w:rPrChange w:id="880" w:author="Anonymous" w:date="2020-09-06T10:39:00Z">
            <w:rPr>
              <w:color w:val="333333"/>
              <w:sz w:val="21"/>
              <w:szCs w:val="21"/>
            </w:rPr>
          </w:rPrChange>
        </w:rPr>
        <w:t>Какие паттерны используются в Hibernate?</w:t>
      </w:r>
    </w:p>
    <w:p w14:paraId="00000185" w14:textId="77777777" w:rsidR="006B54B5" w:rsidRPr="006B54B5" w:rsidRDefault="006B54B5">
      <w:pPr>
        <w:rPr>
          <w:color w:val="333333"/>
          <w:sz w:val="21"/>
          <w:szCs w:val="21"/>
          <w:highlight w:val="white"/>
          <w:rPrChange w:id="881" w:author="Anonymous" w:date="2020-09-06T10:39:00Z">
            <w:rPr>
              <w:color w:val="333333"/>
              <w:sz w:val="21"/>
              <w:szCs w:val="21"/>
            </w:rPr>
          </w:rPrChange>
        </w:rPr>
      </w:pPr>
    </w:p>
    <w:p w14:paraId="00000186" w14:textId="77777777" w:rsidR="006B54B5" w:rsidRPr="006B54B5" w:rsidRDefault="00D73C5B">
      <w:pPr>
        <w:pStyle w:val="1"/>
        <w:jc w:val="center"/>
        <w:rPr>
          <w:highlight w:val="white"/>
          <w:rPrChange w:id="882" w:author="Anonymous" w:date="2020-09-06T10:39:00Z">
            <w:rPr/>
          </w:rPrChange>
        </w:rPr>
      </w:pPr>
      <w:bookmarkStart w:id="883" w:name="_qc8dwu83c17v" w:colFirst="0" w:colLast="0"/>
      <w:bookmarkEnd w:id="883"/>
      <w:r>
        <w:rPr>
          <w:highlight w:val="white"/>
          <w:rPrChange w:id="884" w:author="Anonymous" w:date="2020-09-06T10:39:00Z">
            <w:rPr/>
          </w:rPrChange>
        </w:rPr>
        <w:lastRenderedPageBreak/>
        <w:t>Алгоритмы и структуры данных</w:t>
      </w:r>
    </w:p>
    <w:p w14:paraId="00000187" w14:textId="77777777" w:rsidR="006B54B5" w:rsidRPr="006B54B5" w:rsidRDefault="006B54B5">
      <w:pPr>
        <w:ind w:left="720"/>
        <w:rPr>
          <w:color w:val="333333"/>
          <w:sz w:val="21"/>
          <w:szCs w:val="21"/>
          <w:highlight w:val="white"/>
          <w:rPrChange w:id="885" w:author="Anonymous" w:date="2020-09-06T10:39:00Z">
            <w:rPr>
              <w:color w:val="333333"/>
              <w:sz w:val="21"/>
              <w:szCs w:val="21"/>
            </w:rPr>
          </w:rPrChange>
        </w:rPr>
      </w:pPr>
    </w:p>
    <w:p w14:paraId="00000188" w14:textId="77777777" w:rsidR="006B54B5" w:rsidRPr="006B54B5" w:rsidRDefault="006B54B5">
      <w:pPr>
        <w:rPr>
          <w:color w:val="333333"/>
          <w:sz w:val="21"/>
          <w:szCs w:val="21"/>
          <w:highlight w:val="white"/>
          <w:rPrChange w:id="886" w:author="Anonymous" w:date="2020-09-06T10:39:00Z">
            <w:rPr>
              <w:color w:val="333333"/>
              <w:sz w:val="21"/>
              <w:szCs w:val="21"/>
            </w:rPr>
          </w:rPrChange>
        </w:rPr>
      </w:pPr>
    </w:p>
    <w:p w14:paraId="00000189" w14:textId="77777777" w:rsidR="006B54B5" w:rsidRDefault="00D73C5B" w:rsidP="006B54B5">
      <w:pPr>
        <w:numPr>
          <w:ilvl w:val="0"/>
          <w:numId w:val="7"/>
        </w:numPr>
        <w:spacing w:before="240"/>
        <w:pPrChange w:id="887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888" w:author="Anonymous" w:date="2020-09-06T10:39:00Z">
            <w:rPr>
              <w:color w:val="333333"/>
              <w:sz w:val="21"/>
              <w:szCs w:val="21"/>
            </w:rPr>
          </w:rPrChange>
        </w:rPr>
        <w:t>Что т</w:t>
      </w:r>
      <w:r>
        <w:rPr>
          <w:color w:val="333333"/>
          <w:sz w:val="21"/>
          <w:szCs w:val="21"/>
          <w:highlight w:val="white"/>
          <w:rPrChange w:id="889" w:author="Anonymous" w:date="2020-09-06T10:39:00Z">
            <w:rPr>
              <w:color w:val="333333"/>
              <w:sz w:val="21"/>
              <w:szCs w:val="21"/>
            </w:rPr>
          </w:rPrChange>
        </w:rPr>
        <w:t>акое Big O? Как происходит оценка асимптотической сложности алгоритмов?</w:t>
      </w:r>
    </w:p>
    <w:p w14:paraId="0000018A" w14:textId="77777777" w:rsidR="006B54B5" w:rsidRDefault="00D73C5B" w:rsidP="006B54B5">
      <w:pPr>
        <w:numPr>
          <w:ilvl w:val="0"/>
          <w:numId w:val="7"/>
        </w:numPr>
        <w:pPrChange w:id="890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891" w:author="Anonymous" w:date="2020-09-06T10:39:00Z">
            <w:rPr>
              <w:color w:val="333333"/>
              <w:sz w:val="21"/>
              <w:szCs w:val="21"/>
            </w:rPr>
          </w:rPrChange>
        </w:rPr>
        <w:t>Что такое рекурсия? Сравните преимущества и недостатки итеративных и рекурсивных алгоритмов. С примерами.</w:t>
      </w:r>
    </w:p>
    <w:p w14:paraId="0000018B" w14:textId="77777777" w:rsidR="006B54B5" w:rsidRDefault="00D73C5B" w:rsidP="006B54B5">
      <w:pPr>
        <w:numPr>
          <w:ilvl w:val="0"/>
          <w:numId w:val="7"/>
        </w:numPr>
        <w:pPrChange w:id="892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893" w:author="Anonymous" w:date="2020-09-06T10:39:00Z">
            <w:rPr>
              <w:color w:val="333333"/>
              <w:sz w:val="21"/>
              <w:szCs w:val="21"/>
            </w:rPr>
          </w:rPrChange>
        </w:rPr>
        <w:t>Что такое жадные алгоритмы? Приведите пример.</w:t>
      </w:r>
    </w:p>
    <w:p w14:paraId="0000018C" w14:textId="77777777" w:rsidR="006B54B5" w:rsidRDefault="00D73C5B" w:rsidP="006B54B5">
      <w:pPr>
        <w:numPr>
          <w:ilvl w:val="0"/>
          <w:numId w:val="7"/>
        </w:numPr>
        <w:pPrChange w:id="894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895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пузырьковую сортировку.</w:t>
      </w:r>
    </w:p>
    <w:p w14:paraId="0000018D" w14:textId="77777777" w:rsidR="006B54B5" w:rsidRDefault="00D73C5B" w:rsidP="006B54B5">
      <w:pPr>
        <w:numPr>
          <w:ilvl w:val="0"/>
          <w:numId w:val="7"/>
        </w:numPr>
        <w:pPrChange w:id="896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897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быструю сортировку.</w:t>
      </w:r>
    </w:p>
    <w:p w14:paraId="0000018E" w14:textId="77777777" w:rsidR="006B54B5" w:rsidRDefault="00D73C5B" w:rsidP="006B54B5">
      <w:pPr>
        <w:numPr>
          <w:ilvl w:val="0"/>
          <w:numId w:val="7"/>
        </w:numPr>
        <w:pPrChange w:id="898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899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сортировку слиянием.</w:t>
      </w:r>
    </w:p>
    <w:p w14:paraId="0000018F" w14:textId="77777777" w:rsidR="006B54B5" w:rsidRDefault="00D73C5B" w:rsidP="006B54B5">
      <w:pPr>
        <w:numPr>
          <w:ilvl w:val="0"/>
          <w:numId w:val="7"/>
        </w:numPr>
        <w:pPrChange w:id="900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901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бинарное дерево.</w:t>
      </w:r>
    </w:p>
    <w:p w14:paraId="00000190" w14:textId="77777777" w:rsidR="006B54B5" w:rsidRDefault="00D73C5B" w:rsidP="006B54B5">
      <w:pPr>
        <w:numPr>
          <w:ilvl w:val="0"/>
          <w:numId w:val="7"/>
        </w:numPr>
        <w:pPrChange w:id="902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903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красно-черное дерево.</w:t>
      </w:r>
    </w:p>
    <w:p w14:paraId="00000191" w14:textId="77777777" w:rsidR="006B54B5" w:rsidRDefault="00D73C5B" w:rsidP="006B54B5">
      <w:pPr>
        <w:numPr>
          <w:ilvl w:val="0"/>
          <w:numId w:val="7"/>
        </w:numPr>
        <w:pPrChange w:id="904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905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линейный и бинарный поиск.</w:t>
      </w:r>
    </w:p>
    <w:p w14:paraId="00000192" w14:textId="77777777" w:rsidR="006B54B5" w:rsidRDefault="00D73C5B" w:rsidP="006B54B5">
      <w:pPr>
        <w:numPr>
          <w:ilvl w:val="0"/>
          <w:numId w:val="7"/>
        </w:numPr>
        <w:pPrChange w:id="906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907" w:author="Anonymous" w:date="2020-09-06T10:39:00Z">
            <w:rPr>
              <w:color w:val="333333"/>
              <w:sz w:val="21"/>
              <w:szCs w:val="21"/>
            </w:rPr>
          </w:rPrChange>
        </w:rPr>
        <w:t>Расскажите про очередь и стек.</w:t>
      </w:r>
    </w:p>
    <w:p w14:paraId="00000193" w14:textId="77777777" w:rsidR="006B54B5" w:rsidRDefault="00D73C5B" w:rsidP="006B54B5">
      <w:pPr>
        <w:numPr>
          <w:ilvl w:val="0"/>
          <w:numId w:val="7"/>
        </w:numPr>
        <w:spacing w:after="240"/>
        <w:pPrChange w:id="908" w:author="Anonymous" w:date="2020-09-06T10:39:00Z">
          <w:pPr>
            <w:numPr>
              <w:numId w:val="7"/>
            </w:numPr>
            <w:spacing w:before="240" w:after="240"/>
            <w:ind w:left="720" w:hanging="360"/>
          </w:pPr>
        </w:pPrChange>
      </w:pPr>
      <w:r>
        <w:rPr>
          <w:color w:val="333333"/>
          <w:sz w:val="21"/>
          <w:szCs w:val="21"/>
          <w:highlight w:val="white"/>
          <w:rPrChange w:id="909" w:author="Anonymous" w:date="2020-09-06T10:39:00Z">
            <w:rPr>
              <w:color w:val="333333"/>
              <w:sz w:val="21"/>
              <w:szCs w:val="21"/>
            </w:rPr>
          </w:rPrChange>
        </w:rPr>
        <w:t xml:space="preserve">Сравните сложность вставки, удаления, поиска и доступа по индексу в ArrayList и LinkedList. </w:t>
      </w:r>
    </w:p>
    <w:p w14:paraId="00000194" w14:textId="77777777" w:rsidR="006B54B5" w:rsidRPr="006B54B5" w:rsidRDefault="006B54B5">
      <w:pPr>
        <w:spacing w:before="240" w:after="240"/>
        <w:ind w:left="720"/>
        <w:rPr>
          <w:color w:val="333333"/>
          <w:sz w:val="21"/>
          <w:szCs w:val="21"/>
          <w:highlight w:val="white"/>
          <w:rPrChange w:id="910" w:author="Anonymous" w:date="2020-09-06T10:39:00Z">
            <w:rPr>
              <w:color w:val="333333"/>
              <w:sz w:val="21"/>
              <w:szCs w:val="21"/>
            </w:rPr>
          </w:rPrChange>
        </w:rPr>
      </w:pPr>
    </w:p>
    <w:p w14:paraId="00000195" w14:textId="77777777" w:rsidR="006B54B5" w:rsidRPr="006B54B5" w:rsidRDefault="006B54B5">
      <w:pPr>
        <w:rPr>
          <w:color w:val="333333"/>
          <w:sz w:val="21"/>
          <w:szCs w:val="21"/>
          <w:highlight w:val="white"/>
          <w:rPrChange w:id="911" w:author="Anonymous" w:date="2020-09-06T10:39:00Z">
            <w:rPr>
              <w:color w:val="333333"/>
              <w:sz w:val="21"/>
              <w:szCs w:val="21"/>
            </w:rPr>
          </w:rPrChange>
        </w:rPr>
      </w:pPr>
    </w:p>
    <w:sectPr w:rsidR="006B54B5" w:rsidRPr="006B54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83D21"/>
    <w:multiLevelType w:val="multilevel"/>
    <w:tmpl w:val="D3E23A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D3897"/>
    <w:multiLevelType w:val="multilevel"/>
    <w:tmpl w:val="77BCFF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1A433D"/>
    <w:multiLevelType w:val="multilevel"/>
    <w:tmpl w:val="7BECA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015F1"/>
    <w:multiLevelType w:val="multilevel"/>
    <w:tmpl w:val="EEE20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A312EA"/>
    <w:multiLevelType w:val="multilevel"/>
    <w:tmpl w:val="BFF22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BD097A"/>
    <w:multiLevelType w:val="multilevel"/>
    <w:tmpl w:val="88B86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EC4C8E"/>
    <w:multiLevelType w:val="multilevel"/>
    <w:tmpl w:val="503EA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FC482B"/>
    <w:multiLevelType w:val="multilevel"/>
    <w:tmpl w:val="DAB4A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57464D"/>
    <w:multiLevelType w:val="multilevel"/>
    <w:tmpl w:val="5C5CC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BF5A1C"/>
    <w:multiLevelType w:val="multilevel"/>
    <w:tmpl w:val="7C2C4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960C4E"/>
    <w:multiLevelType w:val="multilevel"/>
    <w:tmpl w:val="9EACA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01497C"/>
    <w:multiLevelType w:val="multilevel"/>
    <w:tmpl w:val="E2A21A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F76EB4"/>
    <w:multiLevelType w:val="multilevel"/>
    <w:tmpl w:val="7C58B4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A96824"/>
    <w:multiLevelType w:val="multilevel"/>
    <w:tmpl w:val="0302E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AA846B2"/>
    <w:multiLevelType w:val="multilevel"/>
    <w:tmpl w:val="D6343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67C091A"/>
    <w:multiLevelType w:val="multilevel"/>
    <w:tmpl w:val="C898F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BC2273"/>
    <w:multiLevelType w:val="multilevel"/>
    <w:tmpl w:val="9ACE4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3"/>
  </w:num>
  <w:num w:numId="5">
    <w:abstractNumId w:val="2"/>
  </w:num>
  <w:num w:numId="6">
    <w:abstractNumId w:val="11"/>
  </w:num>
  <w:num w:numId="7">
    <w:abstractNumId w:val="10"/>
  </w:num>
  <w:num w:numId="8">
    <w:abstractNumId w:val="4"/>
  </w:num>
  <w:num w:numId="9">
    <w:abstractNumId w:val="16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9"/>
  </w:num>
  <w:num w:numId="15">
    <w:abstractNumId w:val="6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B5"/>
    <w:rsid w:val="006B54B5"/>
    <w:rsid w:val="00940AF3"/>
    <w:rsid w:val="00D7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5E807E-10BD-41A1-8EA5-F3266892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2853</Words>
  <Characters>16264</Characters>
  <Application>Microsoft Office Word</Application>
  <DocSecurity>0</DocSecurity>
  <Lines>135</Lines>
  <Paragraphs>38</Paragraphs>
  <ScaleCrop>false</ScaleCrop>
  <Company/>
  <LinksUpToDate>false</LinksUpToDate>
  <CharactersWithSpaces>19079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</cp:lastModifiedBy>
  <cp:revision>3</cp:revision>
  <dcterms:created xsi:type="dcterms:W3CDTF">2020-09-08T13:43:00Z</dcterms:created>
  <dcterms:modified xsi:type="dcterms:W3CDTF">2020-09-08T13:45:00Z</dcterms:modified>
</cp:coreProperties>
</file>